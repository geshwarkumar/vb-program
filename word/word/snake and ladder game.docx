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5"/>
        <w:gridCol w:w="6330"/>
      </w:tblGrid>
      <w:tr w:rsidR="00D65266" w:rsidRPr="00D65266" w:rsidTr="00D652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5266" w:rsidRPr="00D65266" w:rsidRDefault="00D65266" w:rsidP="00D65266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 declare the variables</w:t>
            </w:r>
          </w:p>
          <w:p w:rsidR="00D65266" w:rsidRPr="00D65266" w:rsidRDefault="00D65266" w:rsidP="00D65266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66">
              <w:rPr>
                <w:rFonts w:ascii="Arial" w:eastAsia="Times New Roman" w:hAnsi="Arial" w:cs="Arial"/>
                <w:sz w:val="20"/>
                <w:szCs w:val="20"/>
              </w:rPr>
              <w:t>Option Base 1</w:t>
            </w:r>
          </w:p>
          <w:p w:rsidR="00D65266" w:rsidRPr="00D65266" w:rsidRDefault="00D65266" w:rsidP="00D65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66">
              <w:rPr>
                <w:rFonts w:ascii="Arial" w:eastAsia="Times New Roman" w:hAnsi="Arial" w:cs="Arial"/>
                <w:sz w:val="20"/>
                <w:szCs w:val="20"/>
              </w:rPr>
              <w:t>Dim c(10) As Variant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r(10) As Variant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x As Integer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m As Integer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n As Integer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num As Integer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Dim </w:t>
            </w:r>
            <w:proofErr w:type="spellStart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totalnum</w:t>
            </w:r>
            <w:proofErr w:type="spellEnd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 xml:space="preserve"> As Single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totalnum1 As Single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player As Integer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Dim t As Integer</w:t>
            </w:r>
          </w:p>
          <w:p w:rsidR="00D65266" w:rsidRPr="00D65266" w:rsidRDefault="00D65266" w:rsidP="00D65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 assign the column and row coordinates to all the boxes</w:t>
            </w:r>
          </w:p>
          <w:p w:rsidR="00D65266" w:rsidRPr="00D65266" w:rsidRDefault="00D65266" w:rsidP="00D6526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66">
              <w:rPr>
                <w:rFonts w:ascii="Arial" w:eastAsia="Times New Roman" w:hAnsi="Arial" w:cs="Arial"/>
                <w:sz w:val="20"/>
                <w:szCs w:val="20"/>
              </w:rPr>
              <w:t xml:space="preserve">Private Sub </w:t>
            </w:r>
            <w:proofErr w:type="spellStart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Form_Load</w:t>
            </w:r>
            <w:proofErr w:type="spellEnd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()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'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c(1) = 600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r(1) = 8200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For </w:t>
            </w:r>
            <w:proofErr w:type="spellStart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 xml:space="preserve"> = 1 To 9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c(</w:t>
            </w:r>
            <w:proofErr w:type="spellStart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 xml:space="preserve"> + 1) = c(</w:t>
            </w:r>
            <w:proofErr w:type="spellStart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D65266">
              <w:rPr>
                <w:rFonts w:ascii="Arial" w:eastAsia="Times New Roman" w:hAnsi="Arial" w:cs="Arial"/>
                <w:sz w:val="20"/>
                <w:szCs w:val="20"/>
              </w:rPr>
              <w:t>) + 800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Next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For j = 1 To 9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r(j + 1) = r(j) - 800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Next</w:t>
            </w:r>
            <w:r w:rsidRPr="00D65266">
              <w:rPr>
                <w:rFonts w:ascii="Arial" w:eastAsia="Times New Roman" w:hAnsi="Arial" w:cs="Arial"/>
                <w:sz w:val="20"/>
                <w:szCs w:val="20"/>
              </w:rPr>
              <w:br/>
              <w:t>End Sub</w:t>
            </w:r>
          </w:p>
          <w:p w:rsidR="00D65266" w:rsidRPr="00D65266" w:rsidRDefault="00D65266" w:rsidP="00D65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5266" w:rsidRPr="00D65266" w:rsidRDefault="00D65266" w:rsidP="00D6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66" w:rsidRPr="00D65266" w:rsidTr="00D652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5266" w:rsidRPr="00D65266" w:rsidRDefault="00D65266" w:rsidP="00D65266">
            <w:pPr>
              <w:spacing w:after="0" w:line="240" w:lineRule="auto"/>
              <w:rPr>
                <w:ins w:id="0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1" w:author="Unknown">
              <w:r w:rsidRPr="00D65266">
                <w:rPr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To move a player's piece to the original position</w:t>
              </w:r>
            </w:ins>
          </w:p>
          <w:p w:rsidR="00D65266" w:rsidRPr="00D65266" w:rsidRDefault="00D65266" w:rsidP="00D65266">
            <w:pPr>
              <w:spacing w:before="100" w:beforeAutospacing="1" w:after="100" w:afterAutospacing="1" w:line="240" w:lineRule="auto"/>
              <w:rPr>
                <w:ins w:id="2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3" w:author="Unknown"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t>Private Sub Command2_Click()</w:t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  <w:t>'</w:t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  <w:t>Image1(0).Move 10200, 5520</w:t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  <w:t>Image1(1).Move 10200, 6480</w:t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</w:r>
              <w:proofErr w:type="spellStart"/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t>totalnum</w:t>
              </w:r>
              <w:proofErr w:type="spellEnd"/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t xml:space="preserve"> = 0</w:t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  <w:t>totalnum1 = 0</w:t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</w:r>
              <w:r w:rsidRPr="00D65266">
                <w:rPr>
                  <w:rFonts w:ascii="Arial" w:eastAsia="Times New Roman" w:hAnsi="Arial" w:cs="Arial"/>
                  <w:sz w:val="20"/>
                  <w:szCs w:val="20"/>
                </w:rPr>
                <w:br/>
                <w:t>End Sub</w:t>
              </w:r>
            </w:ins>
          </w:p>
          <w:p w:rsidR="00D65266" w:rsidRPr="00D65266" w:rsidRDefault="00D65266" w:rsidP="00D65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4" w:author="Unknown">
              <w:r w:rsidRPr="00D6526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br/>
                <w:t> </w:t>
              </w:r>
            </w:ins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65266" w:rsidRPr="00D65266" w:rsidRDefault="00D65266" w:rsidP="00D65266">
            <w:pPr>
              <w:spacing w:after="0" w:line="240" w:lineRule="auto"/>
              <w:rPr>
                <w:ins w:id="5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6" w:author="Unknown">
              <w:r w:rsidRPr="00D6526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  </w:t>
              </w:r>
            </w:ins>
          </w:p>
        </w:tc>
      </w:tr>
    </w:tbl>
    <w:p w:rsidR="00D65266" w:rsidRPr="00D65266" w:rsidRDefault="00D65266" w:rsidP="00D65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2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65266" w:rsidRPr="00D65266" w:rsidRDefault="00D65266" w:rsidP="00D6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266">
        <w:rPr>
          <w:rFonts w:ascii="Arial" w:eastAsia="Times New Roman" w:hAnsi="Arial" w:cs="Arial"/>
          <w:sz w:val="20"/>
          <w:szCs w:val="20"/>
        </w:rPr>
        <w:t xml:space="preserve">Click </w:t>
      </w:r>
      <w:hyperlink r:id="rId4" w:history="1">
        <w:r w:rsidRPr="00D65266">
          <w:rPr>
            <w:rFonts w:ascii="Arial" w:eastAsia="Times New Roman" w:hAnsi="Arial" w:cs="Arial"/>
            <w:color w:val="0000FF"/>
            <w:sz w:val="20"/>
            <w:u w:val="single"/>
          </w:rPr>
          <w:t>Snake and Ladder Game Code</w:t>
        </w:r>
      </w:hyperlink>
      <w:r w:rsidRPr="00D65266">
        <w:rPr>
          <w:rFonts w:ascii="Arial" w:eastAsia="Times New Roman" w:hAnsi="Arial" w:cs="Arial"/>
          <w:sz w:val="20"/>
          <w:szCs w:val="20"/>
        </w:rPr>
        <w:t xml:space="preserve"> to get the full code</w:t>
      </w:r>
    </w:p>
    <w:p w:rsidR="00D65266" w:rsidRPr="00D65266" w:rsidRDefault="00D65266" w:rsidP="00D65266">
      <w:pPr>
        <w:spacing w:after="0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ins w:id="8" w:author="Unknown">
        <w:r w:rsidRPr="00D65266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 </w:t>
        </w:r>
      </w:ins>
    </w:p>
    <w:p w:rsidR="00D65266" w:rsidRPr="00D65266" w:rsidRDefault="00D65266" w:rsidP="00D65266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D65266">
          <w:rPr>
            <w:rFonts w:ascii="Arial" w:eastAsia="Times New Roman" w:hAnsi="Arial" w:cs="Arial"/>
            <w:b/>
            <w:bCs/>
            <w:sz w:val="24"/>
            <w:szCs w:val="24"/>
          </w:rPr>
          <w:t xml:space="preserve">The Interface </w:t>
        </w:r>
      </w:ins>
    </w:p>
    <w:p w:rsidR="00D65266" w:rsidRPr="00D65266" w:rsidRDefault="00D65266" w:rsidP="00D65266">
      <w:pPr>
        <w:spacing w:before="100" w:beforeAutospacing="1" w:after="100" w:afterAutospacing="1" w:line="240" w:lineRule="auto"/>
        <w:jc w:val="center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D65266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D65266">
          <w:rPr>
            <w:rFonts w:ascii="Times New Roman" w:eastAsia="Times New Roman" w:hAnsi="Times New Roman" w:cs="Times New Roman"/>
            <w:sz w:val="24"/>
            <w:szCs w:val="24"/>
          </w:rPr>
          <w:instrText xml:space="preserve"> INCLUDEPICTURE "http://www.vbtutor.net/VB_Sample/snake.1.jpg" \* MERGEFORMATINET </w:instrText>
        </w:r>
      </w:ins>
      <w:r w:rsidRPr="00D652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65266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8.5pt;height:495.75pt"/>
        </w:pict>
      </w:r>
      <w:ins w:id="13" w:author="Unknown">
        <w:r w:rsidRPr="00D65266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D65266" w:rsidRPr="00D65266" w:rsidRDefault="00D65266" w:rsidP="00D65266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D65266">
          <w:rPr>
            <w:rFonts w:ascii="Times New Roman" w:eastAsia="Times New Roman" w:hAnsi="Times New Roman" w:cs="Times New Roman"/>
            <w:sz w:val="24"/>
            <w:szCs w:val="24"/>
          </w:rPr>
          <w:t>- See more at: http://www.vbtutor.net/VB_Sample/snake.htm#sthash.FqBtPmr6.dpuf</w:t>
        </w:r>
      </w:ins>
    </w:p>
    <w:p w:rsidR="00604BB2" w:rsidRDefault="00604BB2"/>
    <w:sectPr w:rsidR="00604BB2" w:rsidSect="0060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266"/>
    <w:rsid w:val="00604BB2"/>
    <w:rsid w:val="00D6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52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btutor.net/VB_Sample/snake_co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2013-09-27T06:32:00Z</dcterms:created>
  <dcterms:modified xsi:type="dcterms:W3CDTF">2013-09-27T06:36:00Z</dcterms:modified>
</cp:coreProperties>
</file>