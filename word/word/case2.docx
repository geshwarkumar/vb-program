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D2F" w:rsidRPr="00951D2F" w:rsidRDefault="00951D2F" w:rsidP="00951D2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the previous lesson, we have learned how to control the program flow using the </w:t>
      </w:r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If...Then...</w:t>
      </w:r>
      <w:proofErr w:type="spellStart"/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ElseIf</w:t>
      </w:r>
      <w:proofErr w:type="spellEnd"/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>control structure. In this chapter, you will learn</w:t>
      </w:r>
      <w:proofErr w:type="gramStart"/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>  another</w:t>
      </w:r>
      <w:proofErr w:type="gramEnd"/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 xml:space="preserve"> way to control the program flow, that is, the </w:t>
      </w:r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Select Case</w:t>
      </w:r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control structure. However, the Select Case control structure is slightly different from the If....</w:t>
      </w:r>
      <w:proofErr w:type="spellStart"/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>ElseIf</w:t>
      </w:r>
      <w:proofErr w:type="spellEnd"/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control </w:t>
      </w:r>
      <w:proofErr w:type="gramStart"/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>structure .</w:t>
      </w:r>
      <w:proofErr w:type="gramEnd"/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951D2F" w:rsidRPr="00951D2F" w:rsidRDefault="00951D2F" w:rsidP="00951D2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>The difference is that the</w:t>
      </w:r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Select Case</w:t>
      </w:r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control structure can handle conditions with multiple outcomes in an easier manner than the </w:t>
      </w:r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If...Then...</w:t>
      </w:r>
      <w:proofErr w:type="spellStart"/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ElseIf</w:t>
      </w:r>
      <w:proofErr w:type="spellEnd"/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 xml:space="preserve">control structure. </w:t>
      </w:r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If...Then...</w:t>
      </w:r>
      <w:proofErr w:type="spellStart"/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ElseIf</w:t>
      </w:r>
      <w:proofErr w:type="spellEnd"/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control structure basically used to handle a single condition having more than two outcomes. Though </w:t>
      </w:r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If...Then...</w:t>
      </w:r>
      <w:proofErr w:type="spellStart"/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ElseIf</w:t>
      </w:r>
      <w:proofErr w:type="spellEnd"/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control structure may also be used compute conditions with multiple outcomes, we need to use more than two levels of nested </w:t>
      </w:r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If...Then...</w:t>
      </w:r>
      <w:proofErr w:type="spellStart"/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ElseIf</w:t>
      </w:r>
      <w:proofErr w:type="spellEnd"/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 xml:space="preserve">statements, this can make it difficult to read the codes. Therefore, the </w:t>
      </w:r>
      <w:r w:rsidRPr="00951D2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Select Case </w:t>
      </w:r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 xml:space="preserve">control structure is preferred when there </w:t>
      </w:r>
      <w:proofErr w:type="gramStart"/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>exist</w:t>
      </w:r>
      <w:proofErr w:type="gramEnd"/>
      <w:r w:rsidRPr="00951D2F">
        <w:rPr>
          <w:rFonts w:ascii="Verdana" w:eastAsia="Times New Roman" w:hAnsi="Verdana" w:cs="Times New Roman"/>
          <w:color w:val="000000"/>
          <w:sz w:val="20"/>
          <w:szCs w:val="20"/>
        </w:rPr>
        <w:t xml:space="preserve"> many different conditions.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4"/>
        <w:gridCol w:w="9166"/>
      </w:tblGrid>
      <w:tr w:rsidR="00951D2F" w:rsidRPr="00951D2F" w:rsidTr="00951D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D2F" w:rsidRPr="00951D2F" w:rsidRDefault="00951D2F" w:rsidP="0095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0" w:author="Unknown">
              <w:r w:rsidRPr="00951D2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  </w:t>
              </w:r>
            </w:ins>
            <w:r w:rsidRPr="0095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951D2F" w:rsidRPr="00951D2F" w:rsidRDefault="00951D2F" w:rsidP="00951D2F">
            <w:pPr>
              <w:spacing w:after="0" w:line="240" w:lineRule="auto"/>
              <w:rPr>
                <w:ins w:id="1" w:author="Unknown"/>
                <w:rFonts w:ascii="Verdana" w:eastAsia="Times New Roman" w:hAnsi="Verdana" w:cs="Times New Roman"/>
                <w:sz w:val="24"/>
                <w:szCs w:val="24"/>
              </w:rPr>
            </w:pPr>
            <w:ins w:id="2" w:author="Unknown"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 </w:t>
              </w:r>
            </w:ins>
          </w:p>
          <w:p w:rsidR="00951D2F" w:rsidRPr="00951D2F" w:rsidRDefault="00951D2F" w:rsidP="00951D2F">
            <w:pPr>
              <w:spacing w:after="100" w:afterAutospacing="1" w:line="240" w:lineRule="auto"/>
              <w:rPr>
                <w:ins w:id="3" w:author="Unknown"/>
                <w:rFonts w:ascii="Verdana" w:eastAsia="Times New Roman" w:hAnsi="Verdana" w:cs="Times New Roman"/>
                <w:sz w:val="24"/>
                <w:szCs w:val="24"/>
              </w:rPr>
            </w:pPr>
            <w:ins w:id="4" w:author="Unknown"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The format of the Select Case control structure is show below:</w:t>
              </w:r>
            </w:ins>
          </w:p>
          <w:p w:rsidR="00951D2F" w:rsidRPr="00951D2F" w:rsidRDefault="00951D2F" w:rsidP="00951D2F">
            <w:pPr>
              <w:spacing w:after="100" w:afterAutospacing="1" w:line="240" w:lineRule="auto"/>
              <w:rPr>
                <w:ins w:id="5" w:author="Unknown"/>
                <w:rFonts w:ascii="Verdana" w:eastAsia="Times New Roman" w:hAnsi="Verdana" w:cs="Times New Roman"/>
                <w:sz w:val="24"/>
                <w:szCs w:val="24"/>
              </w:rPr>
            </w:pPr>
            <w:ins w:id="6" w:author="Unknown">
              <w:r w:rsidRPr="00951D2F">
                <w:rPr>
                  <w:rFonts w:ascii="Verdana" w:eastAsia="Times New Roman" w:hAnsi="Verdana" w:cs="Times New Roman"/>
                  <w:color w:val="000099"/>
                  <w:sz w:val="20"/>
                  <w:szCs w:val="20"/>
                </w:rPr>
                <w:t xml:space="preserve">Select Case </w:t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expression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t xml:space="preserve"> </w:t>
              </w:r>
            </w:ins>
          </w:p>
          <w:p w:rsidR="00951D2F" w:rsidRPr="00951D2F" w:rsidRDefault="00951D2F" w:rsidP="00951D2F">
            <w:pPr>
              <w:spacing w:after="100" w:afterAutospacing="1" w:line="240" w:lineRule="auto"/>
              <w:rPr>
                <w:ins w:id="7" w:author="Unknown"/>
                <w:rFonts w:ascii="Verdana" w:eastAsia="Times New Roman" w:hAnsi="Verdana" w:cs="Times New Roman"/>
                <w:sz w:val="24"/>
                <w:szCs w:val="24"/>
              </w:rPr>
            </w:pPr>
            <w:ins w:id="8" w:author="Unknown"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 xml:space="preserve">   </w:t>
              </w:r>
              <w:r w:rsidRPr="00951D2F">
                <w:rPr>
                  <w:rFonts w:ascii="Verdana" w:eastAsia="Times New Roman" w:hAnsi="Verdana" w:cs="Times New Roman"/>
                  <w:color w:val="000099"/>
                  <w:sz w:val="20"/>
                  <w:szCs w:val="20"/>
                </w:rPr>
                <w:t>Case</w:t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 xml:space="preserve"> value1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t xml:space="preserve"> 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br/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        Block of one or more VB statements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t xml:space="preserve"> 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br/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  </w:t>
              </w:r>
              <w:r w:rsidRPr="00951D2F">
                <w:rPr>
                  <w:rFonts w:ascii="Verdana" w:eastAsia="Times New Roman" w:hAnsi="Verdana" w:cs="Times New Roman"/>
                  <w:color w:val="000099"/>
                  <w:sz w:val="20"/>
                  <w:szCs w:val="20"/>
                </w:rPr>
                <w:t xml:space="preserve"> Case</w:t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 xml:space="preserve"> value2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t xml:space="preserve"> 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br/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        Block of one or more VB Statements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t xml:space="preserve"> 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br/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 xml:space="preserve">   </w:t>
              </w:r>
              <w:r w:rsidRPr="00951D2F">
                <w:rPr>
                  <w:rFonts w:ascii="Verdana" w:eastAsia="Times New Roman" w:hAnsi="Verdana" w:cs="Times New Roman"/>
                  <w:color w:val="000099"/>
                  <w:sz w:val="20"/>
                  <w:szCs w:val="20"/>
                </w:rPr>
                <w:t>Case</w:t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 xml:space="preserve"> value3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t xml:space="preserve"> 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br/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            .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t xml:space="preserve"> 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br/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        .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t xml:space="preserve"> 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br/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  </w:t>
              </w:r>
              <w:r w:rsidRPr="00951D2F">
                <w:rPr>
                  <w:rFonts w:ascii="Verdana" w:eastAsia="Times New Roman" w:hAnsi="Verdana" w:cs="Times New Roman"/>
                  <w:color w:val="000099"/>
                  <w:sz w:val="20"/>
                  <w:szCs w:val="20"/>
                </w:rPr>
                <w:t xml:space="preserve"> Case</w:t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 xml:space="preserve"> Else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t xml:space="preserve"> 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br/>
              </w:r>
              <w:r w:rsidRPr="00951D2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</w:rPr>
                <w:t>        Block of one or more VB Statements</w:t>
              </w:r>
              <w:r w:rsidRPr="00951D2F">
                <w:rPr>
                  <w:rFonts w:ascii="Verdana" w:eastAsia="Times New Roman" w:hAnsi="Verdana" w:cs="Times New Roman"/>
                  <w:sz w:val="20"/>
                  <w:szCs w:val="20"/>
                </w:rPr>
                <w:t xml:space="preserve"> </w:t>
              </w:r>
            </w:ins>
          </w:p>
          <w:p w:rsidR="00951D2F" w:rsidRPr="00951D2F" w:rsidRDefault="00951D2F" w:rsidP="00951D2F">
            <w:pPr>
              <w:spacing w:after="100" w:afterAutospacing="1" w:line="240" w:lineRule="auto"/>
              <w:rPr>
                <w:ins w:id="9" w:author="Unknown"/>
                <w:rFonts w:ascii="Verdana" w:eastAsia="Times New Roman" w:hAnsi="Verdana" w:cs="Times New Roman"/>
                <w:sz w:val="24"/>
                <w:szCs w:val="24"/>
              </w:rPr>
            </w:pPr>
            <w:ins w:id="10" w:author="Unknown">
              <w:r w:rsidRPr="00951D2F">
                <w:rPr>
                  <w:rFonts w:ascii="Verdana" w:eastAsia="Times New Roman" w:hAnsi="Verdana" w:cs="Times New Roman"/>
                  <w:color w:val="000099"/>
                  <w:sz w:val="20"/>
                  <w:szCs w:val="20"/>
                </w:rPr>
                <w:t>End Select</w:t>
              </w:r>
            </w:ins>
          </w:p>
        </w:tc>
      </w:tr>
    </w:tbl>
    <w:p w:rsidR="007A5601" w:rsidRDefault="007A5601"/>
    <w:sectPr w:rsidR="007A5601" w:rsidSect="007A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951D2F"/>
    <w:rsid w:val="005569ED"/>
    <w:rsid w:val="007A5601"/>
    <w:rsid w:val="00951D2F"/>
    <w:rsid w:val="0097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2013-10-05T07:22:00Z</dcterms:created>
  <dcterms:modified xsi:type="dcterms:W3CDTF">2013-10-05T07:22:00Z</dcterms:modified>
</cp:coreProperties>
</file>