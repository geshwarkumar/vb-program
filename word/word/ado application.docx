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9C3" w:rsidRPr="009249C3" w:rsidRDefault="009249C3" w:rsidP="009249C3">
      <w:pPr>
        <w:spacing w:before="100" w:beforeAutospacing="1" w:after="100" w:afterAutospacing="1" w:line="480" w:lineRule="auto"/>
        <w:jc w:val="center"/>
        <w:rPr>
          <w:rFonts w:ascii="Times New Roman" w:eastAsia="Times New Roman" w:hAnsi="Times New Roman" w:cs="Times New Roman"/>
          <w:sz w:val="24"/>
          <w:szCs w:val="24"/>
        </w:rPr>
      </w:pPr>
      <w:r w:rsidRPr="009249C3">
        <w:rPr>
          <w:rFonts w:ascii="Arial" w:eastAsia="Times New Roman" w:hAnsi="Arial" w:cs="Arial"/>
          <w:b/>
          <w:bCs/>
          <w:sz w:val="24"/>
          <w:szCs w:val="24"/>
        </w:rPr>
        <w:t>The Interface</w:t>
      </w:r>
    </w:p>
    <w:p w:rsidR="009249C3" w:rsidRPr="009249C3" w:rsidRDefault="009249C3" w:rsidP="009249C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14900" cy="2914650"/>
            <wp:effectExtent l="19050" t="0" r="0" b="0"/>
            <wp:docPr id="1" name="Picture 1" descr="http://www.vbtutor.net/VB_Sample/dbase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btutor.net/VB_Sample/dbase3a.jpg"/>
                    <pic:cNvPicPr>
                      <a:picLocks noChangeAspect="1" noChangeArrowheads="1"/>
                    </pic:cNvPicPr>
                  </pic:nvPicPr>
                  <pic:blipFill>
                    <a:blip r:embed="rId4"/>
                    <a:srcRect/>
                    <a:stretch>
                      <a:fillRect/>
                    </a:stretch>
                  </pic:blipFill>
                  <pic:spPr bwMode="auto">
                    <a:xfrm>
                      <a:off x="0" y="0"/>
                      <a:ext cx="4914900" cy="2914650"/>
                    </a:xfrm>
                    <a:prstGeom prst="rect">
                      <a:avLst/>
                    </a:prstGeom>
                    <a:noFill/>
                    <a:ln w="9525">
                      <a:noFill/>
                      <a:miter lim="800000"/>
                      <a:headEnd/>
                      <a:tailEnd/>
                    </a:ln>
                  </pic:spPr>
                </pic:pic>
              </a:graphicData>
            </a:graphic>
          </wp:inline>
        </w:drawing>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MS Mincho" w:eastAsia="MS Mincho" w:hAnsi="MS Mincho" w:cs="MS Mincho"/>
          <w:sz w:val="24"/>
          <w:szCs w:val="24"/>
        </w:rPr>
        <w:t xml:space="preserve">　</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Times New Roman" w:eastAsia="Times New Roman" w:hAnsi="Times New Roman" w:cs="Times New Roman"/>
          <w:sz w:val="24"/>
          <w:szCs w:val="24"/>
        </w:rPr>
        <w:t> </w:t>
      </w:r>
      <w:r w:rsidRPr="009249C3">
        <w:rPr>
          <w:rFonts w:ascii="Arial" w:eastAsia="Times New Roman" w:hAnsi="Arial" w:cs="Arial"/>
          <w:sz w:val="20"/>
          <w:szCs w:val="20"/>
        </w:rPr>
        <w:t>The properties of all</w:t>
      </w:r>
      <w:proofErr w:type="gramStart"/>
      <w:r w:rsidRPr="009249C3">
        <w:rPr>
          <w:rFonts w:ascii="Arial" w:eastAsia="Times New Roman" w:hAnsi="Arial" w:cs="Arial"/>
          <w:sz w:val="20"/>
          <w:szCs w:val="20"/>
        </w:rPr>
        <w:t>  the</w:t>
      </w:r>
      <w:proofErr w:type="gramEnd"/>
      <w:r w:rsidRPr="009249C3">
        <w:rPr>
          <w:rFonts w:ascii="Arial" w:eastAsia="Times New Roman" w:hAnsi="Arial" w:cs="Arial"/>
          <w:sz w:val="20"/>
          <w:szCs w:val="20"/>
        </w:rPr>
        <w:t xml:space="preserve"> controls are listed as follow:</w:t>
      </w:r>
    </w:p>
    <w:tbl>
      <w:tblPr>
        <w:tblW w:w="275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2578"/>
        <w:gridCol w:w="2579"/>
      </w:tblGrid>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Form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frmBookTitle</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Form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Book Titles -</w:t>
            </w:r>
            <w:proofErr w:type="spellStart"/>
            <w:r w:rsidRPr="009249C3">
              <w:rPr>
                <w:rFonts w:ascii="Arial" w:eastAsia="Times New Roman" w:hAnsi="Arial" w:cs="Arial"/>
                <w:sz w:val="20"/>
                <w:szCs w:val="20"/>
              </w:rPr>
              <w:t>ADOApplication</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ADO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adoBooks</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Label1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lblApp</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Label1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Book Titles</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 2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lblTitle</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Label2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Title :</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Label3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lblYear</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Label3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Year Published:</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Label4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lblISBN</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Label4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ISBN:</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Labe5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lblPubID</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Label5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Publisher's ID:</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Label6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lblSubject</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Label6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Subject :</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TextBox1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txtitle</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TextBox1 </w:t>
            </w:r>
            <w:proofErr w:type="spellStart"/>
            <w:r w:rsidRPr="009249C3">
              <w:rPr>
                <w:rFonts w:ascii="Arial" w:eastAsia="Times New Roman" w:hAnsi="Arial" w:cs="Arial"/>
                <w:sz w:val="20"/>
                <w:szCs w:val="20"/>
              </w:rPr>
              <w:t>DataField</w:t>
            </w:r>
            <w:proofErr w:type="spellEnd"/>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Title</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TextBox1 </w:t>
            </w:r>
            <w:proofErr w:type="spellStart"/>
            <w:r w:rsidRPr="009249C3">
              <w:rPr>
                <w:rFonts w:ascii="Arial" w:eastAsia="Times New Roman" w:hAnsi="Arial" w:cs="Arial"/>
                <w:sz w:val="20"/>
                <w:szCs w:val="20"/>
              </w:rPr>
              <w:t>DataSource</w:t>
            </w:r>
            <w:proofErr w:type="spellEnd"/>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adoBooks</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TextBox2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txtPub</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TextBox2 </w:t>
            </w:r>
            <w:proofErr w:type="spellStart"/>
            <w:r w:rsidRPr="009249C3">
              <w:rPr>
                <w:rFonts w:ascii="Arial" w:eastAsia="Times New Roman" w:hAnsi="Arial" w:cs="Arial"/>
                <w:sz w:val="20"/>
                <w:szCs w:val="20"/>
              </w:rPr>
              <w:t>DataField</w:t>
            </w:r>
            <w:proofErr w:type="spellEnd"/>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Year Published</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TextBox2 </w:t>
            </w:r>
            <w:proofErr w:type="spellStart"/>
            <w:r w:rsidRPr="009249C3">
              <w:rPr>
                <w:rFonts w:ascii="Arial" w:eastAsia="Times New Roman" w:hAnsi="Arial" w:cs="Arial"/>
                <w:sz w:val="20"/>
                <w:szCs w:val="20"/>
              </w:rPr>
              <w:t>DataSource</w:t>
            </w:r>
            <w:proofErr w:type="spellEnd"/>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adoBooks</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TextBox3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txtISBN</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TextBox3 </w:t>
            </w:r>
            <w:proofErr w:type="spellStart"/>
            <w:r w:rsidRPr="009249C3">
              <w:rPr>
                <w:rFonts w:ascii="Arial" w:eastAsia="Times New Roman" w:hAnsi="Arial" w:cs="Arial"/>
                <w:sz w:val="20"/>
                <w:szCs w:val="20"/>
              </w:rPr>
              <w:t>DataField</w:t>
            </w:r>
            <w:proofErr w:type="spellEnd"/>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ISBN</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TextBox3 </w:t>
            </w:r>
            <w:proofErr w:type="spellStart"/>
            <w:r w:rsidRPr="009249C3">
              <w:rPr>
                <w:rFonts w:ascii="Arial" w:eastAsia="Times New Roman" w:hAnsi="Arial" w:cs="Arial"/>
                <w:sz w:val="20"/>
                <w:szCs w:val="20"/>
              </w:rPr>
              <w:t>DataSource</w:t>
            </w:r>
            <w:proofErr w:type="spellEnd"/>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adoBooks</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TextBox4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txtPubID</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lastRenderedPageBreak/>
              <w:t xml:space="preserve">TextBox4 </w:t>
            </w:r>
            <w:proofErr w:type="spellStart"/>
            <w:r w:rsidRPr="009249C3">
              <w:rPr>
                <w:rFonts w:ascii="Arial" w:eastAsia="Times New Roman" w:hAnsi="Arial" w:cs="Arial"/>
                <w:sz w:val="20"/>
                <w:szCs w:val="20"/>
              </w:rPr>
              <w:t>DataField</w:t>
            </w:r>
            <w:proofErr w:type="spellEnd"/>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w:t>
            </w:r>
            <w:proofErr w:type="spellStart"/>
            <w:r w:rsidRPr="009249C3">
              <w:rPr>
                <w:rFonts w:ascii="Arial" w:eastAsia="Times New Roman" w:hAnsi="Arial" w:cs="Arial"/>
                <w:sz w:val="20"/>
                <w:szCs w:val="20"/>
              </w:rPr>
              <w:t>PubID</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TextBox4 </w:t>
            </w:r>
            <w:proofErr w:type="spellStart"/>
            <w:r w:rsidRPr="009249C3">
              <w:rPr>
                <w:rFonts w:ascii="Arial" w:eastAsia="Times New Roman" w:hAnsi="Arial" w:cs="Arial"/>
                <w:sz w:val="20"/>
                <w:szCs w:val="20"/>
              </w:rPr>
              <w:t>DataSource</w:t>
            </w:r>
            <w:proofErr w:type="spellEnd"/>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adoBooks</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TextBox5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txtSubject</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TextBox5 </w:t>
            </w:r>
            <w:proofErr w:type="spellStart"/>
            <w:r w:rsidRPr="009249C3">
              <w:rPr>
                <w:rFonts w:ascii="Arial" w:eastAsia="Times New Roman" w:hAnsi="Arial" w:cs="Arial"/>
                <w:sz w:val="20"/>
                <w:szCs w:val="20"/>
              </w:rPr>
              <w:t>DataField</w:t>
            </w:r>
            <w:proofErr w:type="spellEnd"/>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Subject</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TextBox5 </w:t>
            </w:r>
            <w:proofErr w:type="spellStart"/>
            <w:r w:rsidRPr="009249C3">
              <w:rPr>
                <w:rFonts w:ascii="Arial" w:eastAsia="Times New Roman" w:hAnsi="Arial" w:cs="Arial"/>
                <w:sz w:val="20"/>
                <w:szCs w:val="20"/>
              </w:rPr>
              <w:t>DataSource</w:t>
            </w:r>
            <w:proofErr w:type="spellEnd"/>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adoBooks</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Button1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w:t>
            </w:r>
            <w:proofErr w:type="spellStart"/>
            <w:r w:rsidRPr="009249C3">
              <w:rPr>
                <w:rFonts w:ascii="Arial" w:eastAsia="Times New Roman" w:hAnsi="Arial" w:cs="Arial"/>
                <w:sz w:val="20"/>
                <w:szCs w:val="20"/>
              </w:rPr>
              <w:t>cmdSave</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Button1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&amp;Save</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Button2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w:t>
            </w:r>
            <w:proofErr w:type="spellStart"/>
            <w:r w:rsidRPr="009249C3">
              <w:rPr>
                <w:rFonts w:ascii="Arial" w:eastAsia="Times New Roman" w:hAnsi="Arial" w:cs="Arial"/>
                <w:sz w:val="20"/>
                <w:szCs w:val="20"/>
              </w:rPr>
              <w:t>cmdAdd</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Button2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&amp;Add</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Button3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w:t>
            </w:r>
            <w:proofErr w:type="spellStart"/>
            <w:r w:rsidRPr="009249C3">
              <w:rPr>
                <w:rFonts w:ascii="Arial" w:eastAsia="Times New Roman" w:hAnsi="Arial" w:cs="Arial"/>
                <w:sz w:val="20"/>
                <w:szCs w:val="20"/>
              </w:rPr>
              <w:t>cmdDelete</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Button3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&amp;Delete</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Button4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w:t>
            </w:r>
            <w:proofErr w:type="spellStart"/>
            <w:r w:rsidRPr="009249C3">
              <w:rPr>
                <w:rFonts w:ascii="Arial" w:eastAsia="Times New Roman" w:hAnsi="Arial" w:cs="Arial"/>
                <w:sz w:val="20"/>
                <w:szCs w:val="20"/>
              </w:rPr>
              <w:t>cmdCancel</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Button4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&amp;Cancel</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Button5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w:t>
            </w:r>
            <w:proofErr w:type="spellStart"/>
            <w:r w:rsidRPr="009249C3">
              <w:rPr>
                <w:rFonts w:ascii="Arial" w:eastAsia="Times New Roman" w:hAnsi="Arial" w:cs="Arial"/>
                <w:sz w:val="20"/>
                <w:szCs w:val="20"/>
              </w:rPr>
              <w:t>cmdPrev</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Button5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&amp;&lt;</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Button6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w:t>
            </w:r>
            <w:proofErr w:type="spellStart"/>
            <w:r w:rsidRPr="009249C3">
              <w:rPr>
                <w:rFonts w:ascii="Arial" w:eastAsia="Times New Roman" w:hAnsi="Arial" w:cs="Arial"/>
                <w:sz w:val="20"/>
                <w:szCs w:val="20"/>
              </w:rPr>
              <w:t>cmdNext</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Button6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&amp;&gt;</w:t>
            </w:r>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Button7 Name</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w:t>
            </w:r>
            <w:proofErr w:type="spellStart"/>
            <w:r w:rsidRPr="009249C3">
              <w:rPr>
                <w:rFonts w:ascii="Arial" w:eastAsia="Times New Roman" w:hAnsi="Arial" w:cs="Arial"/>
                <w:sz w:val="20"/>
                <w:szCs w:val="20"/>
              </w:rPr>
              <w:t>cmdExit</w:t>
            </w:r>
            <w:proofErr w:type="spellEnd"/>
          </w:p>
        </w:tc>
      </w:tr>
      <w:tr w:rsidR="009249C3" w:rsidRPr="009249C3" w:rsidTr="009249C3">
        <w:trPr>
          <w:jc w:val="center"/>
        </w:trPr>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Command Button7 Caption</w:t>
            </w:r>
          </w:p>
        </w:tc>
        <w:tc>
          <w:tcPr>
            <w:tcW w:w="2500" w:type="pct"/>
            <w:tcBorders>
              <w:top w:val="outset" w:sz="6" w:space="0" w:color="111111"/>
              <w:left w:val="outset" w:sz="6" w:space="0" w:color="111111"/>
              <w:bottom w:val="outset" w:sz="6" w:space="0" w:color="111111"/>
              <w:right w:val="outset" w:sz="6" w:space="0" w:color="111111"/>
            </w:tcBorders>
            <w:vAlign w:val="center"/>
            <w:hideMark/>
          </w:tcPr>
          <w:p w:rsidR="009249C3" w:rsidRPr="009249C3" w:rsidRDefault="009249C3" w:rsidP="009249C3">
            <w:pPr>
              <w:spacing w:after="0" w:line="240" w:lineRule="auto"/>
              <w:rPr>
                <w:rFonts w:ascii="Times New Roman" w:eastAsia="Times New Roman" w:hAnsi="Times New Roman" w:cs="Times New Roman"/>
                <w:sz w:val="24"/>
                <w:szCs w:val="24"/>
              </w:rPr>
            </w:pPr>
            <w:proofErr w:type="spellStart"/>
            <w:r w:rsidRPr="009249C3">
              <w:rPr>
                <w:rFonts w:ascii="Arial" w:eastAsia="Times New Roman" w:hAnsi="Arial" w:cs="Arial"/>
                <w:sz w:val="20"/>
                <w:szCs w:val="20"/>
              </w:rPr>
              <w:t>E&amp;xit</w:t>
            </w:r>
            <w:proofErr w:type="spellEnd"/>
          </w:p>
        </w:tc>
      </w:tr>
    </w:tbl>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To be able to access and manage a database, you need to connect the ADO data control to a database file. We are going to use BIBLIO.MDB that comes with VB6. To connect ADO to this database </w:t>
      </w:r>
      <w:proofErr w:type="gramStart"/>
      <w:r w:rsidRPr="009249C3">
        <w:rPr>
          <w:rFonts w:ascii="Arial" w:eastAsia="Times New Roman" w:hAnsi="Arial" w:cs="Arial"/>
          <w:sz w:val="20"/>
          <w:szCs w:val="20"/>
        </w:rPr>
        <w:t>file ,</w:t>
      </w:r>
      <w:proofErr w:type="gramEnd"/>
      <w:r w:rsidRPr="009249C3">
        <w:rPr>
          <w:rFonts w:ascii="Arial" w:eastAsia="Times New Roman" w:hAnsi="Arial" w:cs="Arial"/>
          <w:sz w:val="20"/>
          <w:szCs w:val="20"/>
        </w:rPr>
        <w:t xml:space="preserve"> follow the steps below:</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a) Click on the ADO control on the form and open up the properties window.</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b) Click on the </w:t>
      </w:r>
      <w:proofErr w:type="spellStart"/>
      <w:r w:rsidRPr="009249C3">
        <w:rPr>
          <w:rFonts w:ascii="Arial" w:eastAsia="Times New Roman" w:hAnsi="Arial" w:cs="Arial"/>
          <w:sz w:val="20"/>
          <w:szCs w:val="20"/>
        </w:rPr>
        <w:t>ConnectionString</w:t>
      </w:r>
      <w:proofErr w:type="spellEnd"/>
      <w:r w:rsidRPr="009249C3">
        <w:rPr>
          <w:rFonts w:ascii="Arial" w:eastAsia="Times New Roman" w:hAnsi="Arial" w:cs="Arial"/>
          <w:sz w:val="20"/>
          <w:szCs w:val="20"/>
        </w:rPr>
        <w:t xml:space="preserve"> property, the following dialog box will appear.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35"/>
        <w:gridCol w:w="55"/>
      </w:tblGrid>
      <w:tr w:rsidR="009249C3" w:rsidRPr="009249C3" w:rsidTr="009249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9C3" w:rsidRPr="009249C3" w:rsidRDefault="009249C3" w:rsidP="009249C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0"/>
                <w:szCs w:val="20"/>
              </w:rPr>
              <w:drawing>
                <wp:inline distT="0" distB="0" distL="0" distR="0">
                  <wp:extent cx="3819525" cy="3038475"/>
                  <wp:effectExtent l="19050" t="0" r="9525" b="0"/>
                  <wp:docPr id="2" name="Picture 2" descr="http://www.vbtutor.net/VB_Sample/dbase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btutor.net/VB_Sample/dbase3b.jpg"/>
                          <pic:cNvPicPr>
                            <a:picLocks noChangeAspect="1" noChangeArrowheads="1"/>
                          </pic:cNvPicPr>
                        </pic:nvPicPr>
                        <pic:blipFill>
                          <a:blip r:embed="rId5"/>
                          <a:srcRect/>
                          <a:stretch>
                            <a:fillRect/>
                          </a:stretch>
                        </pic:blipFill>
                        <pic:spPr bwMode="auto">
                          <a:xfrm>
                            <a:off x="0" y="0"/>
                            <a:ext cx="3819525" cy="30384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9C3" w:rsidRPr="009249C3" w:rsidRDefault="009249C3" w:rsidP="009249C3">
            <w:pPr>
              <w:spacing w:after="0" w:line="240" w:lineRule="auto"/>
              <w:jc w:val="center"/>
              <w:rPr>
                <w:rFonts w:ascii="Times New Roman" w:eastAsia="Times New Roman" w:hAnsi="Times New Roman" w:cs="Times New Roman"/>
                <w:sz w:val="24"/>
                <w:szCs w:val="24"/>
              </w:rPr>
            </w:pPr>
            <w:ins w:id="0" w:author="Unknown">
              <w:r w:rsidRPr="009249C3">
                <w:rPr>
                  <w:rFonts w:ascii="MS Mincho" w:eastAsia="MS Mincho" w:hAnsi="MS Mincho" w:cs="MS Mincho"/>
                  <w:sz w:val="24"/>
                  <w:szCs w:val="24"/>
                </w:rPr>
                <w:t xml:space="preserve">　</w:t>
              </w:r>
            </w:ins>
            <w:r w:rsidRPr="009249C3">
              <w:rPr>
                <w:rFonts w:ascii="Times New Roman" w:eastAsia="Times New Roman" w:hAnsi="Times New Roman" w:cs="Times New Roman"/>
                <w:sz w:val="24"/>
                <w:szCs w:val="24"/>
              </w:rPr>
              <w:t xml:space="preserve"> </w:t>
            </w:r>
          </w:p>
        </w:tc>
      </w:tr>
    </w:tbl>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MS Mincho" w:eastAsia="MS Mincho" w:hAnsi="MS Mincho" w:cs="MS Mincho"/>
          <w:sz w:val="24"/>
          <w:szCs w:val="24"/>
        </w:rPr>
        <w:t xml:space="preserve">　</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proofErr w:type="gramStart"/>
      <w:r w:rsidRPr="009249C3">
        <w:rPr>
          <w:rFonts w:ascii="Arial" w:eastAsia="Times New Roman" w:hAnsi="Arial" w:cs="Arial"/>
          <w:sz w:val="20"/>
          <w:szCs w:val="20"/>
        </w:rPr>
        <w:lastRenderedPageBreak/>
        <w:t>when</w:t>
      </w:r>
      <w:proofErr w:type="gramEnd"/>
      <w:r w:rsidRPr="009249C3">
        <w:rPr>
          <w:rFonts w:ascii="Arial" w:eastAsia="Times New Roman" w:hAnsi="Arial" w:cs="Arial"/>
          <w:sz w:val="20"/>
          <w:szCs w:val="20"/>
        </w:rPr>
        <w:t xml:space="preserve"> the dialog box appear, select the Use Connection String's Option. Next, click build and at the Data Link dialog box, double-Click the option labeled Microsoft Jet 3.51 OLE DB provider.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30"/>
        <w:gridCol w:w="60"/>
      </w:tblGrid>
      <w:tr w:rsidR="009249C3" w:rsidRPr="009249C3" w:rsidTr="009249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9C3" w:rsidRPr="009249C3" w:rsidRDefault="009249C3" w:rsidP="009249C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0"/>
                <w:szCs w:val="20"/>
              </w:rPr>
              <w:drawing>
                <wp:inline distT="0" distB="0" distL="0" distR="0">
                  <wp:extent cx="3495675" cy="4448175"/>
                  <wp:effectExtent l="19050" t="0" r="9525" b="0"/>
                  <wp:docPr id="3" name="Picture 3" descr="http://www.vbtutor.net/VB_Sample/dbase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btutor.net/VB_Sample/dbase3c.jpg"/>
                          <pic:cNvPicPr>
                            <a:picLocks noChangeAspect="1" noChangeArrowheads="1"/>
                          </pic:cNvPicPr>
                        </pic:nvPicPr>
                        <pic:blipFill>
                          <a:blip r:embed="rId6"/>
                          <a:srcRect/>
                          <a:stretch>
                            <a:fillRect/>
                          </a:stretch>
                        </pic:blipFill>
                        <pic:spPr bwMode="auto">
                          <a:xfrm>
                            <a:off x="0" y="0"/>
                            <a:ext cx="3495675" cy="44481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9C3" w:rsidRPr="009249C3" w:rsidRDefault="009249C3" w:rsidP="009249C3">
            <w:pPr>
              <w:spacing w:after="0" w:line="240" w:lineRule="auto"/>
              <w:jc w:val="center"/>
              <w:rPr>
                <w:ins w:id="1" w:author="Unknown"/>
                <w:rFonts w:ascii="Times New Roman" w:eastAsia="Times New Roman" w:hAnsi="Times New Roman" w:cs="Times New Roman"/>
                <w:sz w:val="24"/>
                <w:szCs w:val="24"/>
              </w:rPr>
            </w:pPr>
            <w:ins w:id="2" w:author="Unknown">
              <w:r w:rsidRPr="009249C3">
                <w:rPr>
                  <w:rFonts w:ascii="MS Mincho" w:eastAsia="MS Mincho" w:hAnsi="MS Mincho" w:cs="MS Mincho"/>
                  <w:sz w:val="24"/>
                  <w:szCs w:val="24"/>
                </w:rPr>
                <w:t xml:space="preserve">　</w:t>
              </w:r>
            </w:ins>
            <w:r w:rsidRPr="009249C3">
              <w:rPr>
                <w:rFonts w:ascii="Times New Roman" w:eastAsia="Times New Roman" w:hAnsi="Times New Roman" w:cs="Times New Roman"/>
                <w:sz w:val="24"/>
                <w:szCs w:val="24"/>
              </w:rPr>
              <w:t xml:space="preserve"> </w:t>
            </w:r>
          </w:p>
        </w:tc>
      </w:tr>
    </w:tbl>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MS Mincho" w:eastAsia="MS Mincho" w:hAnsi="MS Mincho" w:cs="MS Mincho"/>
          <w:sz w:val="24"/>
          <w:szCs w:val="24"/>
        </w:rPr>
        <w:t xml:space="preserve">　</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After that, click the Next button to select the file BIBLO.MDB. You can click on Text Connection to ensure proper connection of the database file. Click OK to finish the connection.</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Finally, click on the </w:t>
      </w:r>
      <w:proofErr w:type="spellStart"/>
      <w:r w:rsidRPr="009249C3">
        <w:rPr>
          <w:rFonts w:ascii="Arial" w:eastAsia="Times New Roman" w:hAnsi="Arial" w:cs="Arial"/>
          <w:sz w:val="20"/>
          <w:szCs w:val="20"/>
        </w:rPr>
        <w:t>RecordSource</w:t>
      </w:r>
      <w:proofErr w:type="spellEnd"/>
      <w:r w:rsidRPr="009249C3">
        <w:rPr>
          <w:rFonts w:ascii="Arial" w:eastAsia="Times New Roman" w:hAnsi="Arial" w:cs="Arial"/>
          <w:sz w:val="20"/>
          <w:szCs w:val="20"/>
        </w:rPr>
        <w:t xml:space="preserve"> property and set the command type to </w:t>
      </w:r>
      <w:proofErr w:type="spellStart"/>
      <w:r w:rsidRPr="009249C3">
        <w:rPr>
          <w:rFonts w:ascii="Arial" w:eastAsia="Times New Roman" w:hAnsi="Arial" w:cs="Arial"/>
          <w:sz w:val="20"/>
          <w:szCs w:val="20"/>
        </w:rPr>
        <w:t>adCmd</w:t>
      </w:r>
      <w:proofErr w:type="spellEnd"/>
      <w:r w:rsidRPr="009249C3">
        <w:rPr>
          <w:rFonts w:ascii="Arial" w:eastAsia="Times New Roman" w:hAnsi="Arial" w:cs="Arial"/>
          <w:sz w:val="20"/>
          <w:szCs w:val="20"/>
        </w:rPr>
        <w:t xml:space="preserve"> Table and Table name to Titles. Now you are really to use the database file.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335"/>
        <w:gridCol w:w="55"/>
      </w:tblGrid>
      <w:tr w:rsidR="009249C3" w:rsidRPr="009249C3" w:rsidTr="009249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49C3" w:rsidRPr="009249C3" w:rsidRDefault="009249C3" w:rsidP="009249C3">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sz w:val="20"/>
                <w:szCs w:val="20"/>
              </w:rPr>
              <w:lastRenderedPageBreak/>
              <w:drawing>
                <wp:inline distT="0" distB="0" distL="0" distR="0">
                  <wp:extent cx="3819525" cy="3038475"/>
                  <wp:effectExtent l="19050" t="0" r="9525" b="0"/>
                  <wp:docPr id="4" name="Picture 4" descr="http://www.vbtutor.net/VB_Sample/dbas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btutor.net/VB_Sample/dbase3d.jpg"/>
                          <pic:cNvPicPr>
                            <a:picLocks noChangeAspect="1" noChangeArrowheads="1"/>
                          </pic:cNvPicPr>
                        </pic:nvPicPr>
                        <pic:blipFill>
                          <a:blip r:embed="rId7"/>
                          <a:srcRect/>
                          <a:stretch>
                            <a:fillRect/>
                          </a:stretch>
                        </pic:blipFill>
                        <pic:spPr bwMode="auto">
                          <a:xfrm>
                            <a:off x="0" y="0"/>
                            <a:ext cx="3819525" cy="3038475"/>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9249C3" w:rsidRPr="009249C3" w:rsidRDefault="009249C3" w:rsidP="009249C3">
            <w:pPr>
              <w:spacing w:after="0" w:line="240" w:lineRule="auto"/>
              <w:jc w:val="center"/>
              <w:rPr>
                <w:ins w:id="3" w:author="Unknown"/>
                <w:rFonts w:ascii="Times New Roman" w:eastAsia="Times New Roman" w:hAnsi="Times New Roman" w:cs="Times New Roman"/>
                <w:sz w:val="24"/>
                <w:szCs w:val="24"/>
              </w:rPr>
            </w:pPr>
            <w:ins w:id="4" w:author="Unknown">
              <w:r w:rsidRPr="009249C3">
                <w:rPr>
                  <w:rFonts w:ascii="MS Mincho" w:eastAsia="MS Mincho" w:hAnsi="MS Mincho" w:cs="MS Mincho"/>
                  <w:sz w:val="24"/>
                  <w:szCs w:val="24"/>
                </w:rPr>
                <w:t xml:space="preserve">　</w:t>
              </w:r>
            </w:ins>
            <w:r w:rsidRPr="009249C3">
              <w:rPr>
                <w:rFonts w:ascii="Times New Roman" w:eastAsia="Times New Roman" w:hAnsi="Times New Roman" w:cs="Times New Roman"/>
                <w:sz w:val="24"/>
                <w:szCs w:val="24"/>
              </w:rPr>
              <w:t xml:space="preserve"> </w:t>
            </w:r>
          </w:p>
        </w:tc>
      </w:tr>
    </w:tbl>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MS Mincho" w:eastAsia="MS Mincho" w:hAnsi="MS Mincho" w:cs="MS Mincho"/>
          <w:sz w:val="24"/>
          <w:szCs w:val="24"/>
        </w:rPr>
        <w:t xml:space="preserve">　</w:t>
      </w:r>
    </w:p>
    <w:p w:rsidR="009249C3" w:rsidRPr="009249C3" w:rsidRDefault="009249C3" w:rsidP="009249C3">
      <w:pPr>
        <w:spacing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b/>
          <w:bCs/>
          <w:sz w:val="24"/>
          <w:szCs w:val="24"/>
        </w:rPr>
        <w:t>The Code</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For the Save button, the program code is as follow:</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color w:val="0000FF"/>
          <w:sz w:val="20"/>
          <w:szCs w:val="20"/>
        </w:rPr>
        <w:t xml:space="preserve">Private Sub </w:t>
      </w:r>
      <w:proofErr w:type="spellStart"/>
      <w:r w:rsidRPr="009249C3">
        <w:rPr>
          <w:rFonts w:ascii="Arial" w:eastAsia="Times New Roman" w:hAnsi="Arial" w:cs="Arial"/>
          <w:color w:val="0000FF"/>
          <w:sz w:val="20"/>
          <w:szCs w:val="20"/>
        </w:rPr>
        <w:t>cmdSave_</w:t>
      </w:r>
      <w:proofErr w:type="gramStart"/>
      <w:r w:rsidRPr="009249C3">
        <w:rPr>
          <w:rFonts w:ascii="Arial" w:eastAsia="Times New Roman" w:hAnsi="Arial" w:cs="Arial"/>
          <w:color w:val="0000FF"/>
          <w:sz w:val="20"/>
          <w:szCs w:val="20"/>
        </w:rPr>
        <w:t>Click</w:t>
      </w:r>
      <w:proofErr w:type="spellEnd"/>
      <w:r w:rsidRPr="009249C3">
        <w:rPr>
          <w:rFonts w:ascii="Arial" w:eastAsia="Times New Roman" w:hAnsi="Arial" w:cs="Arial"/>
          <w:color w:val="0000FF"/>
          <w:sz w:val="20"/>
          <w:szCs w:val="20"/>
        </w:rPr>
        <w:t>(</w:t>
      </w:r>
      <w:proofErr w:type="gramEnd"/>
      <w:r w:rsidRPr="009249C3">
        <w:rPr>
          <w:rFonts w:ascii="Arial" w:eastAsia="Times New Roman" w:hAnsi="Arial" w:cs="Arial"/>
          <w:color w:val="0000FF"/>
          <w:sz w:val="20"/>
          <w:szCs w:val="20"/>
        </w:rPr>
        <w:t>)</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adoBooks.Recordset.Fields</w:t>
      </w:r>
      <w:proofErr w:type="spellEnd"/>
      <w:r w:rsidRPr="009249C3">
        <w:rPr>
          <w:rFonts w:ascii="Arial" w:eastAsia="Times New Roman" w:hAnsi="Arial" w:cs="Arial"/>
          <w:color w:val="0000FF"/>
          <w:sz w:val="20"/>
          <w:szCs w:val="20"/>
        </w:rPr>
        <w:t xml:space="preserve">("Title") = </w:t>
      </w:r>
      <w:proofErr w:type="spellStart"/>
      <w:r w:rsidRPr="009249C3">
        <w:rPr>
          <w:rFonts w:ascii="Arial" w:eastAsia="Times New Roman" w:hAnsi="Arial" w:cs="Arial"/>
          <w:color w:val="0000FF"/>
          <w:sz w:val="20"/>
          <w:szCs w:val="20"/>
        </w:rPr>
        <w:t>txtTitle.Text</w:t>
      </w:r>
      <w:proofErr w:type="spellEnd"/>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adoBooks.Recordset.Fields</w:t>
      </w:r>
      <w:proofErr w:type="spellEnd"/>
      <w:r w:rsidRPr="009249C3">
        <w:rPr>
          <w:rFonts w:ascii="Arial" w:eastAsia="Times New Roman" w:hAnsi="Arial" w:cs="Arial"/>
          <w:color w:val="0000FF"/>
          <w:sz w:val="20"/>
          <w:szCs w:val="20"/>
        </w:rPr>
        <w:t xml:space="preserve">("Year Published") = </w:t>
      </w:r>
      <w:proofErr w:type="spellStart"/>
      <w:r w:rsidRPr="009249C3">
        <w:rPr>
          <w:rFonts w:ascii="Arial" w:eastAsia="Times New Roman" w:hAnsi="Arial" w:cs="Arial"/>
          <w:color w:val="0000FF"/>
          <w:sz w:val="20"/>
          <w:szCs w:val="20"/>
        </w:rPr>
        <w:t>txtPub.Text</w:t>
      </w:r>
      <w:proofErr w:type="spellEnd"/>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adoBooks.Recordset.Fields</w:t>
      </w:r>
      <w:proofErr w:type="spellEnd"/>
      <w:r w:rsidRPr="009249C3">
        <w:rPr>
          <w:rFonts w:ascii="Arial" w:eastAsia="Times New Roman" w:hAnsi="Arial" w:cs="Arial"/>
          <w:color w:val="0000FF"/>
          <w:sz w:val="20"/>
          <w:szCs w:val="20"/>
        </w:rPr>
        <w:t xml:space="preserve">("ISBN") = </w:t>
      </w:r>
      <w:proofErr w:type="spellStart"/>
      <w:r w:rsidRPr="009249C3">
        <w:rPr>
          <w:rFonts w:ascii="Arial" w:eastAsia="Times New Roman" w:hAnsi="Arial" w:cs="Arial"/>
          <w:color w:val="0000FF"/>
          <w:sz w:val="20"/>
          <w:szCs w:val="20"/>
        </w:rPr>
        <w:t>txtISBN.Text</w:t>
      </w:r>
      <w:proofErr w:type="spellEnd"/>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adoBooks.Recordset.Fields</w:t>
      </w:r>
      <w:proofErr w:type="spellEnd"/>
      <w:r w:rsidRPr="009249C3">
        <w:rPr>
          <w:rFonts w:ascii="Arial" w:eastAsia="Times New Roman" w:hAnsi="Arial" w:cs="Arial"/>
          <w:color w:val="0000FF"/>
          <w:sz w:val="20"/>
          <w:szCs w:val="20"/>
        </w:rPr>
        <w:t>("</w:t>
      </w:r>
      <w:proofErr w:type="spellStart"/>
      <w:r w:rsidRPr="009249C3">
        <w:rPr>
          <w:rFonts w:ascii="Arial" w:eastAsia="Times New Roman" w:hAnsi="Arial" w:cs="Arial"/>
          <w:color w:val="0000FF"/>
          <w:sz w:val="20"/>
          <w:szCs w:val="20"/>
        </w:rPr>
        <w:t>PubID</w:t>
      </w:r>
      <w:proofErr w:type="spellEnd"/>
      <w:r w:rsidRPr="009249C3">
        <w:rPr>
          <w:rFonts w:ascii="Arial" w:eastAsia="Times New Roman" w:hAnsi="Arial" w:cs="Arial"/>
          <w:color w:val="0000FF"/>
          <w:sz w:val="20"/>
          <w:szCs w:val="20"/>
        </w:rPr>
        <w:t xml:space="preserve">") = </w:t>
      </w:r>
      <w:proofErr w:type="spellStart"/>
      <w:r w:rsidRPr="009249C3">
        <w:rPr>
          <w:rFonts w:ascii="Arial" w:eastAsia="Times New Roman" w:hAnsi="Arial" w:cs="Arial"/>
          <w:color w:val="0000FF"/>
          <w:sz w:val="20"/>
          <w:szCs w:val="20"/>
        </w:rPr>
        <w:t>txtPubID.Text</w:t>
      </w:r>
      <w:proofErr w:type="spellEnd"/>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adoBooks.Recordset.Fields</w:t>
      </w:r>
      <w:proofErr w:type="spellEnd"/>
      <w:r w:rsidRPr="009249C3">
        <w:rPr>
          <w:rFonts w:ascii="Arial" w:eastAsia="Times New Roman" w:hAnsi="Arial" w:cs="Arial"/>
          <w:color w:val="0000FF"/>
          <w:sz w:val="20"/>
          <w:szCs w:val="20"/>
        </w:rPr>
        <w:t xml:space="preserve">("Subject") = </w:t>
      </w:r>
      <w:proofErr w:type="spellStart"/>
      <w:r w:rsidRPr="009249C3">
        <w:rPr>
          <w:rFonts w:ascii="Arial" w:eastAsia="Times New Roman" w:hAnsi="Arial" w:cs="Arial"/>
          <w:color w:val="0000FF"/>
          <w:sz w:val="20"/>
          <w:szCs w:val="20"/>
        </w:rPr>
        <w:t>txtSubject.Text</w:t>
      </w:r>
      <w:proofErr w:type="spellEnd"/>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adoBooks.Recordset.Update</w:t>
      </w:r>
      <w:proofErr w:type="spellEnd"/>
      <w:r w:rsidRPr="009249C3">
        <w:rPr>
          <w:rFonts w:ascii="Arial" w:eastAsia="Times New Roman" w:hAnsi="Arial" w:cs="Arial"/>
          <w:color w:val="0000FF"/>
          <w:sz w:val="20"/>
          <w:szCs w:val="20"/>
        </w:rPr>
        <w:br/>
      </w:r>
      <w:r w:rsidRPr="009249C3">
        <w:rPr>
          <w:rFonts w:ascii="Arial" w:eastAsia="Times New Roman" w:hAnsi="Arial" w:cs="Arial"/>
          <w:color w:val="0000FF"/>
          <w:sz w:val="20"/>
          <w:szCs w:val="20"/>
        </w:rPr>
        <w:br/>
        <w:t>End Sub</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For the Add button, the program code is as follow:</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color w:val="0000FF"/>
          <w:sz w:val="20"/>
          <w:szCs w:val="20"/>
        </w:rPr>
        <w:t xml:space="preserve">Private Sub </w:t>
      </w:r>
      <w:proofErr w:type="spellStart"/>
      <w:r w:rsidRPr="009249C3">
        <w:rPr>
          <w:rFonts w:ascii="Arial" w:eastAsia="Times New Roman" w:hAnsi="Arial" w:cs="Arial"/>
          <w:color w:val="0000FF"/>
          <w:sz w:val="20"/>
          <w:szCs w:val="20"/>
        </w:rPr>
        <w:t>cmdAdd_</w:t>
      </w:r>
      <w:proofErr w:type="gramStart"/>
      <w:r w:rsidRPr="009249C3">
        <w:rPr>
          <w:rFonts w:ascii="Arial" w:eastAsia="Times New Roman" w:hAnsi="Arial" w:cs="Arial"/>
          <w:color w:val="0000FF"/>
          <w:sz w:val="20"/>
          <w:szCs w:val="20"/>
        </w:rPr>
        <w:t>Click</w:t>
      </w:r>
      <w:proofErr w:type="spellEnd"/>
      <w:r w:rsidRPr="009249C3">
        <w:rPr>
          <w:rFonts w:ascii="Arial" w:eastAsia="Times New Roman" w:hAnsi="Arial" w:cs="Arial"/>
          <w:color w:val="0000FF"/>
          <w:sz w:val="20"/>
          <w:szCs w:val="20"/>
        </w:rPr>
        <w:t>(</w:t>
      </w:r>
      <w:proofErr w:type="gramEnd"/>
      <w:r w:rsidRPr="009249C3">
        <w:rPr>
          <w:rFonts w:ascii="Arial" w:eastAsia="Times New Roman" w:hAnsi="Arial" w:cs="Arial"/>
          <w:color w:val="0000FF"/>
          <w:sz w:val="20"/>
          <w:szCs w:val="20"/>
        </w:rPr>
        <w:t>)</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adoBooks.Recordset.AddNew</w:t>
      </w:r>
      <w:proofErr w:type="spellEnd"/>
      <w:r w:rsidRPr="009249C3">
        <w:rPr>
          <w:rFonts w:ascii="Arial" w:eastAsia="Times New Roman" w:hAnsi="Arial" w:cs="Arial"/>
          <w:color w:val="0000FF"/>
          <w:sz w:val="20"/>
          <w:szCs w:val="20"/>
        </w:rPr>
        <w:br/>
        <w:t>End Sub</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For the Delete button, the program code is as follow:</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color w:val="0000FF"/>
          <w:sz w:val="20"/>
          <w:szCs w:val="20"/>
        </w:rPr>
        <w:t xml:space="preserve">Private Sub </w:t>
      </w:r>
      <w:proofErr w:type="spellStart"/>
      <w:r w:rsidRPr="009249C3">
        <w:rPr>
          <w:rFonts w:ascii="Arial" w:eastAsia="Times New Roman" w:hAnsi="Arial" w:cs="Arial"/>
          <w:color w:val="0000FF"/>
          <w:sz w:val="20"/>
          <w:szCs w:val="20"/>
        </w:rPr>
        <w:t>cmdDelete_</w:t>
      </w:r>
      <w:proofErr w:type="gramStart"/>
      <w:r w:rsidRPr="009249C3">
        <w:rPr>
          <w:rFonts w:ascii="Arial" w:eastAsia="Times New Roman" w:hAnsi="Arial" w:cs="Arial"/>
          <w:color w:val="0000FF"/>
          <w:sz w:val="20"/>
          <w:szCs w:val="20"/>
        </w:rPr>
        <w:t>Click</w:t>
      </w:r>
      <w:proofErr w:type="spellEnd"/>
      <w:r w:rsidRPr="009249C3">
        <w:rPr>
          <w:rFonts w:ascii="Arial" w:eastAsia="Times New Roman" w:hAnsi="Arial" w:cs="Arial"/>
          <w:color w:val="0000FF"/>
          <w:sz w:val="20"/>
          <w:szCs w:val="20"/>
        </w:rPr>
        <w:t>(</w:t>
      </w:r>
      <w:proofErr w:type="gramEnd"/>
      <w:r w:rsidRPr="009249C3">
        <w:rPr>
          <w:rFonts w:ascii="Arial" w:eastAsia="Times New Roman" w:hAnsi="Arial" w:cs="Arial"/>
          <w:color w:val="0000FF"/>
          <w:sz w:val="20"/>
          <w:szCs w:val="20"/>
        </w:rPr>
        <w:t>)</w:t>
      </w:r>
      <w:r w:rsidRPr="009249C3">
        <w:rPr>
          <w:rFonts w:ascii="Arial" w:eastAsia="Times New Roman" w:hAnsi="Arial" w:cs="Arial"/>
          <w:color w:val="0000FF"/>
          <w:sz w:val="20"/>
          <w:szCs w:val="20"/>
        </w:rPr>
        <w:br/>
        <w:t xml:space="preserve">Confirm = </w:t>
      </w:r>
      <w:proofErr w:type="spellStart"/>
      <w:r w:rsidRPr="009249C3">
        <w:rPr>
          <w:rFonts w:ascii="Arial" w:eastAsia="Times New Roman" w:hAnsi="Arial" w:cs="Arial"/>
          <w:color w:val="0000FF"/>
          <w:sz w:val="20"/>
          <w:szCs w:val="20"/>
        </w:rPr>
        <w:t>MsgBox</w:t>
      </w:r>
      <w:proofErr w:type="spellEnd"/>
      <w:r w:rsidRPr="009249C3">
        <w:rPr>
          <w:rFonts w:ascii="Arial" w:eastAsia="Times New Roman" w:hAnsi="Arial" w:cs="Arial"/>
          <w:color w:val="0000FF"/>
          <w:sz w:val="20"/>
          <w:szCs w:val="20"/>
        </w:rPr>
        <w:t xml:space="preserve">("Are you sure you want to delete this record?", </w:t>
      </w:r>
      <w:proofErr w:type="spellStart"/>
      <w:r w:rsidRPr="009249C3">
        <w:rPr>
          <w:rFonts w:ascii="Arial" w:eastAsia="Times New Roman" w:hAnsi="Arial" w:cs="Arial"/>
          <w:color w:val="0000FF"/>
          <w:sz w:val="20"/>
          <w:szCs w:val="20"/>
        </w:rPr>
        <w:t>vbYesNo</w:t>
      </w:r>
      <w:proofErr w:type="spellEnd"/>
      <w:r w:rsidRPr="009249C3">
        <w:rPr>
          <w:rFonts w:ascii="Arial" w:eastAsia="Times New Roman" w:hAnsi="Arial" w:cs="Arial"/>
          <w:color w:val="0000FF"/>
          <w:sz w:val="20"/>
          <w:szCs w:val="20"/>
        </w:rPr>
        <w:t>, "Deletion Confirmation")</w:t>
      </w:r>
      <w:r w:rsidRPr="009249C3">
        <w:rPr>
          <w:rFonts w:ascii="Arial" w:eastAsia="Times New Roman" w:hAnsi="Arial" w:cs="Arial"/>
          <w:color w:val="0000FF"/>
          <w:sz w:val="20"/>
          <w:szCs w:val="20"/>
        </w:rPr>
        <w:br/>
        <w:t xml:space="preserve">If Confirm = </w:t>
      </w:r>
      <w:proofErr w:type="spellStart"/>
      <w:r w:rsidRPr="009249C3">
        <w:rPr>
          <w:rFonts w:ascii="Arial" w:eastAsia="Times New Roman" w:hAnsi="Arial" w:cs="Arial"/>
          <w:color w:val="0000FF"/>
          <w:sz w:val="20"/>
          <w:szCs w:val="20"/>
        </w:rPr>
        <w:t>vbYes</w:t>
      </w:r>
      <w:proofErr w:type="spellEnd"/>
      <w:r w:rsidRPr="009249C3">
        <w:rPr>
          <w:rFonts w:ascii="Arial" w:eastAsia="Times New Roman" w:hAnsi="Arial" w:cs="Arial"/>
          <w:color w:val="0000FF"/>
          <w:sz w:val="20"/>
          <w:szCs w:val="20"/>
        </w:rPr>
        <w:t xml:space="preserve"> Then</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adoBooks.Recordset.Delete</w:t>
      </w:r>
      <w:proofErr w:type="spellEnd"/>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MsgBox</w:t>
      </w:r>
      <w:proofErr w:type="spellEnd"/>
      <w:r w:rsidRPr="009249C3">
        <w:rPr>
          <w:rFonts w:ascii="Arial" w:eastAsia="Times New Roman" w:hAnsi="Arial" w:cs="Arial"/>
          <w:color w:val="0000FF"/>
          <w:sz w:val="20"/>
          <w:szCs w:val="20"/>
        </w:rPr>
        <w:t xml:space="preserve"> "Record Deleted!", , "Message"</w:t>
      </w:r>
      <w:r w:rsidRPr="009249C3">
        <w:rPr>
          <w:rFonts w:ascii="Arial" w:eastAsia="Times New Roman" w:hAnsi="Arial" w:cs="Arial"/>
          <w:color w:val="0000FF"/>
          <w:sz w:val="20"/>
          <w:szCs w:val="20"/>
        </w:rPr>
        <w:br/>
        <w:t>Else</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MsgBox</w:t>
      </w:r>
      <w:proofErr w:type="spellEnd"/>
      <w:r w:rsidRPr="009249C3">
        <w:rPr>
          <w:rFonts w:ascii="Arial" w:eastAsia="Times New Roman" w:hAnsi="Arial" w:cs="Arial"/>
          <w:color w:val="0000FF"/>
          <w:sz w:val="20"/>
          <w:szCs w:val="20"/>
        </w:rPr>
        <w:t xml:space="preserve"> "Record Not Deleted!", , "Message"</w:t>
      </w:r>
      <w:r w:rsidRPr="009249C3">
        <w:rPr>
          <w:rFonts w:ascii="Arial" w:eastAsia="Times New Roman" w:hAnsi="Arial" w:cs="Arial"/>
          <w:color w:val="0000FF"/>
          <w:sz w:val="20"/>
          <w:szCs w:val="20"/>
        </w:rPr>
        <w:br/>
        <w:t>End If</w:t>
      </w:r>
      <w:r w:rsidRPr="009249C3">
        <w:rPr>
          <w:rFonts w:ascii="Arial" w:eastAsia="Times New Roman" w:hAnsi="Arial" w:cs="Arial"/>
          <w:color w:val="0000FF"/>
          <w:sz w:val="20"/>
          <w:szCs w:val="20"/>
        </w:rPr>
        <w:br/>
      </w:r>
      <w:r w:rsidRPr="009249C3">
        <w:rPr>
          <w:rFonts w:ascii="Arial" w:eastAsia="Times New Roman" w:hAnsi="Arial" w:cs="Arial"/>
          <w:color w:val="0000FF"/>
          <w:sz w:val="20"/>
          <w:szCs w:val="20"/>
        </w:rPr>
        <w:lastRenderedPageBreak/>
        <w:br/>
        <w:t>End Sub</w:t>
      </w:r>
      <w:r w:rsidRPr="009249C3">
        <w:rPr>
          <w:rFonts w:ascii="Arial" w:eastAsia="Times New Roman" w:hAnsi="Arial" w:cs="Arial"/>
          <w:sz w:val="20"/>
          <w:szCs w:val="20"/>
        </w:rPr>
        <w:br/>
      </w:r>
      <w:r w:rsidRPr="009249C3">
        <w:rPr>
          <w:rFonts w:ascii="MS Mincho" w:eastAsia="MS Mincho" w:hAnsi="MS Mincho" w:cs="MS Mincho"/>
          <w:sz w:val="20"/>
          <w:szCs w:val="20"/>
        </w:rPr>
        <w:t xml:space="preserve">　</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For the Cancel button, the program code is as follow:</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color w:val="0000FF"/>
          <w:sz w:val="20"/>
          <w:szCs w:val="20"/>
        </w:rPr>
        <w:t xml:space="preserve">Private Sub </w:t>
      </w:r>
      <w:proofErr w:type="spellStart"/>
      <w:r w:rsidRPr="009249C3">
        <w:rPr>
          <w:rFonts w:ascii="Arial" w:eastAsia="Times New Roman" w:hAnsi="Arial" w:cs="Arial"/>
          <w:color w:val="0000FF"/>
          <w:sz w:val="20"/>
          <w:szCs w:val="20"/>
        </w:rPr>
        <w:t>cmdCancel_</w:t>
      </w:r>
      <w:proofErr w:type="gramStart"/>
      <w:r w:rsidRPr="009249C3">
        <w:rPr>
          <w:rFonts w:ascii="Arial" w:eastAsia="Times New Roman" w:hAnsi="Arial" w:cs="Arial"/>
          <w:color w:val="0000FF"/>
          <w:sz w:val="20"/>
          <w:szCs w:val="20"/>
        </w:rPr>
        <w:t>Click</w:t>
      </w:r>
      <w:proofErr w:type="spellEnd"/>
      <w:r w:rsidRPr="009249C3">
        <w:rPr>
          <w:rFonts w:ascii="Arial" w:eastAsia="Times New Roman" w:hAnsi="Arial" w:cs="Arial"/>
          <w:color w:val="0000FF"/>
          <w:sz w:val="20"/>
          <w:szCs w:val="20"/>
        </w:rPr>
        <w:t>(</w:t>
      </w:r>
      <w:proofErr w:type="gramEnd"/>
      <w:r w:rsidRPr="009249C3">
        <w:rPr>
          <w:rFonts w:ascii="Arial" w:eastAsia="Times New Roman" w:hAnsi="Arial" w:cs="Arial"/>
          <w:color w:val="0000FF"/>
          <w:sz w:val="20"/>
          <w:szCs w:val="20"/>
        </w:rPr>
        <w:t>)</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txtTitle.Text</w:t>
      </w:r>
      <w:proofErr w:type="spellEnd"/>
      <w:r w:rsidRPr="009249C3">
        <w:rPr>
          <w:rFonts w:ascii="Arial" w:eastAsia="Times New Roman" w:hAnsi="Arial" w:cs="Arial"/>
          <w:color w:val="0000FF"/>
          <w:sz w:val="20"/>
          <w:szCs w:val="20"/>
        </w:rPr>
        <w:t xml:space="preserve"> = ""</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txtPub.Text</w:t>
      </w:r>
      <w:proofErr w:type="spellEnd"/>
      <w:r w:rsidRPr="009249C3">
        <w:rPr>
          <w:rFonts w:ascii="Arial" w:eastAsia="Times New Roman" w:hAnsi="Arial" w:cs="Arial"/>
          <w:color w:val="0000FF"/>
          <w:sz w:val="20"/>
          <w:szCs w:val="20"/>
        </w:rPr>
        <w:t xml:space="preserve"> = ""</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txtPubID.Text</w:t>
      </w:r>
      <w:proofErr w:type="spellEnd"/>
      <w:r w:rsidRPr="009249C3">
        <w:rPr>
          <w:rFonts w:ascii="Arial" w:eastAsia="Times New Roman" w:hAnsi="Arial" w:cs="Arial"/>
          <w:color w:val="0000FF"/>
          <w:sz w:val="20"/>
          <w:szCs w:val="20"/>
        </w:rPr>
        <w:t xml:space="preserve"> = ""</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txtISBN.Text</w:t>
      </w:r>
      <w:proofErr w:type="spellEnd"/>
      <w:r w:rsidRPr="009249C3">
        <w:rPr>
          <w:rFonts w:ascii="Arial" w:eastAsia="Times New Roman" w:hAnsi="Arial" w:cs="Arial"/>
          <w:color w:val="0000FF"/>
          <w:sz w:val="20"/>
          <w:szCs w:val="20"/>
        </w:rPr>
        <w:t xml:space="preserve"> = ""</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txtSubject.Text</w:t>
      </w:r>
      <w:proofErr w:type="spellEnd"/>
      <w:r w:rsidRPr="009249C3">
        <w:rPr>
          <w:rFonts w:ascii="Arial" w:eastAsia="Times New Roman" w:hAnsi="Arial" w:cs="Arial"/>
          <w:color w:val="0000FF"/>
          <w:sz w:val="20"/>
          <w:szCs w:val="20"/>
        </w:rPr>
        <w:t xml:space="preserve"> = ""</w:t>
      </w:r>
      <w:r w:rsidRPr="009249C3">
        <w:rPr>
          <w:rFonts w:ascii="Arial" w:eastAsia="Times New Roman" w:hAnsi="Arial" w:cs="Arial"/>
          <w:color w:val="0000FF"/>
          <w:sz w:val="20"/>
          <w:szCs w:val="20"/>
        </w:rPr>
        <w:br/>
        <w:t>End Sub</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sz w:val="20"/>
          <w:szCs w:val="20"/>
        </w:rPr>
        <w:t xml:space="preserve">For the Previous (&lt;) button, the program codes are </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color w:val="0000FF"/>
          <w:sz w:val="20"/>
          <w:szCs w:val="20"/>
        </w:rPr>
        <w:t xml:space="preserve">Private Sub </w:t>
      </w:r>
      <w:proofErr w:type="spellStart"/>
      <w:r w:rsidRPr="009249C3">
        <w:rPr>
          <w:rFonts w:ascii="Arial" w:eastAsia="Times New Roman" w:hAnsi="Arial" w:cs="Arial"/>
          <w:color w:val="0000FF"/>
          <w:sz w:val="20"/>
          <w:szCs w:val="20"/>
        </w:rPr>
        <w:t>cmdPrev_</w:t>
      </w:r>
      <w:proofErr w:type="gramStart"/>
      <w:r w:rsidRPr="009249C3">
        <w:rPr>
          <w:rFonts w:ascii="Arial" w:eastAsia="Times New Roman" w:hAnsi="Arial" w:cs="Arial"/>
          <w:color w:val="0000FF"/>
          <w:sz w:val="20"/>
          <w:szCs w:val="20"/>
        </w:rPr>
        <w:t>Click</w:t>
      </w:r>
      <w:proofErr w:type="spellEnd"/>
      <w:r w:rsidRPr="009249C3">
        <w:rPr>
          <w:rFonts w:ascii="Arial" w:eastAsia="Times New Roman" w:hAnsi="Arial" w:cs="Arial"/>
          <w:color w:val="0000FF"/>
          <w:sz w:val="20"/>
          <w:szCs w:val="20"/>
        </w:rPr>
        <w:t>(</w:t>
      </w:r>
      <w:proofErr w:type="gramEnd"/>
      <w:r w:rsidRPr="009249C3">
        <w:rPr>
          <w:rFonts w:ascii="Arial" w:eastAsia="Times New Roman" w:hAnsi="Arial" w:cs="Arial"/>
          <w:color w:val="0000FF"/>
          <w:sz w:val="20"/>
          <w:szCs w:val="20"/>
        </w:rPr>
        <w:t>)</w:t>
      </w:r>
      <w:r w:rsidRPr="009249C3">
        <w:rPr>
          <w:rFonts w:ascii="Arial" w:eastAsia="Times New Roman" w:hAnsi="Arial" w:cs="Arial"/>
          <w:color w:val="0000FF"/>
          <w:sz w:val="20"/>
          <w:szCs w:val="20"/>
        </w:rPr>
        <w:br/>
        <w:t xml:space="preserve">If Not </w:t>
      </w:r>
      <w:proofErr w:type="spellStart"/>
      <w:r w:rsidRPr="009249C3">
        <w:rPr>
          <w:rFonts w:ascii="Arial" w:eastAsia="Times New Roman" w:hAnsi="Arial" w:cs="Arial"/>
          <w:color w:val="0000FF"/>
          <w:sz w:val="20"/>
          <w:szCs w:val="20"/>
        </w:rPr>
        <w:t>adoBooks.Recordset.BOF</w:t>
      </w:r>
      <w:proofErr w:type="spellEnd"/>
      <w:r w:rsidRPr="009249C3">
        <w:rPr>
          <w:rFonts w:ascii="Arial" w:eastAsia="Times New Roman" w:hAnsi="Arial" w:cs="Arial"/>
          <w:color w:val="0000FF"/>
          <w:sz w:val="20"/>
          <w:szCs w:val="20"/>
        </w:rPr>
        <w:t xml:space="preserve"> Then</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adoBooks.Recordset.MovePrevious</w:t>
      </w:r>
      <w:proofErr w:type="spellEnd"/>
      <w:r w:rsidRPr="009249C3">
        <w:rPr>
          <w:rFonts w:ascii="Arial" w:eastAsia="Times New Roman" w:hAnsi="Arial" w:cs="Arial"/>
          <w:color w:val="0000FF"/>
          <w:sz w:val="20"/>
          <w:szCs w:val="20"/>
        </w:rPr>
        <w:br/>
        <w:t xml:space="preserve">If </w:t>
      </w:r>
      <w:proofErr w:type="spellStart"/>
      <w:r w:rsidRPr="009249C3">
        <w:rPr>
          <w:rFonts w:ascii="Arial" w:eastAsia="Times New Roman" w:hAnsi="Arial" w:cs="Arial"/>
          <w:color w:val="0000FF"/>
          <w:sz w:val="20"/>
          <w:szCs w:val="20"/>
        </w:rPr>
        <w:t>adoBooks.Recordset.BOF</w:t>
      </w:r>
      <w:proofErr w:type="spellEnd"/>
      <w:r w:rsidRPr="009249C3">
        <w:rPr>
          <w:rFonts w:ascii="Arial" w:eastAsia="Times New Roman" w:hAnsi="Arial" w:cs="Arial"/>
          <w:color w:val="0000FF"/>
          <w:sz w:val="20"/>
          <w:szCs w:val="20"/>
        </w:rPr>
        <w:t xml:space="preserve"> Then</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adoBooks.Recordset.MoveNext</w:t>
      </w:r>
      <w:proofErr w:type="spellEnd"/>
      <w:r w:rsidRPr="009249C3">
        <w:rPr>
          <w:rFonts w:ascii="Arial" w:eastAsia="Times New Roman" w:hAnsi="Arial" w:cs="Arial"/>
          <w:color w:val="0000FF"/>
          <w:sz w:val="20"/>
          <w:szCs w:val="20"/>
        </w:rPr>
        <w:br/>
        <w:t>End If</w:t>
      </w:r>
      <w:r w:rsidRPr="009249C3">
        <w:rPr>
          <w:rFonts w:ascii="Arial" w:eastAsia="Times New Roman" w:hAnsi="Arial" w:cs="Arial"/>
          <w:color w:val="0000FF"/>
          <w:sz w:val="20"/>
          <w:szCs w:val="20"/>
        </w:rPr>
        <w:br/>
        <w:t>End If</w:t>
      </w:r>
      <w:r w:rsidRPr="009249C3">
        <w:rPr>
          <w:rFonts w:ascii="Arial" w:eastAsia="Times New Roman" w:hAnsi="Arial" w:cs="Arial"/>
          <w:color w:val="0000FF"/>
          <w:sz w:val="20"/>
          <w:szCs w:val="20"/>
        </w:rPr>
        <w:br/>
      </w:r>
      <w:r w:rsidRPr="009249C3">
        <w:rPr>
          <w:rFonts w:ascii="Arial" w:eastAsia="Times New Roman" w:hAnsi="Arial" w:cs="Arial"/>
          <w:color w:val="0000FF"/>
          <w:sz w:val="20"/>
          <w:szCs w:val="20"/>
        </w:rPr>
        <w:br/>
        <w:t>End Sub</w:t>
      </w:r>
      <w:r w:rsidRPr="009249C3">
        <w:rPr>
          <w:rFonts w:ascii="Arial" w:eastAsia="Times New Roman" w:hAnsi="Arial" w:cs="Arial"/>
          <w:color w:val="0000FF"/>
          <w:sz w:val="20"/>
          <w:szCs w:val="20"/>
        </w:rPr>
        <w:br/>
      </w:r>
      <w:r w:rsidRPr="009249C3">
        <w:rPr>
          <w:rFonts w:ascii="Arial" w:eastAsia="Times New Roman" w:hAnsi="Arial" w:cs="Arial"/>
          <w:color w:val="0000FF"/>
          <w:sz w:val="20"/>
          <w:szCs w:val="20"/>
        </w:rPr>
        <w:br/>
      </w:r>
      <w:r w:rsidRPr="009249C3">
        <w:rPr>
          <w:rFonts w:ascii="Arial" w:eastAsia="Times New Roman" w:hAnsi="Arial" w:cs="Arial"/>
          <w:sz w:val="20"/>
          <w:szCs w:val="20"/>
        </w:rPr>
        <w:t>For the Next(&gt;) button, the program codes are</w:t>
      </w:r>
    </w:p>
    <w:p w:rsidR="009249C3" w:rsidRPr="009249C3" w:rsidRDefault="009249C3" w:rsidP="009249C3">
      <w:pPr>
        <w:spacing w:before="100" w:beforeAutospacing="1" w:after="100" w:afterAutospacing="1" w:line="240" w:lineRule="auto"/>
        <w:rPr>
          <w:rFonts w:ascii="Times New Roman" w:eastAsia="Times New Roman" w:hAnsi="Times New Roman" w:cs="Times New Roman"/>
          <w:sz w:val="24"/>
          <w:szCs w:val="24"/>
        </w:rPr>
      </w:pPr>
      <w:r w:rsidRPr="009249C3">
        <w:rPr>
          <w:rFonts w:ascii="Arial" w:eastAsia="Times New Roman" w:hAnsi="Arial" w:cs="Arial"/>
          <w:color w:val="0000FF"/>
          <w:sz w:val="20"/>
          <w:szCs w:val="20"/>
        </w:rPr>
        <w:t xml:space="preserve">Private Sub </w:t>
      </w:r>
      <w:proofErr w:type="spellStart"/>
      <w:r w:rsidRPr="009249C3">
        <w:rPr>
          <w:rFonts w:ascii="Arial" w:eastAsia="Times New Roman" w:hAnsi="Arial" w:cs="Arial"/>
          <w:color w:val="0000FF"/>
          <w:sz w:val="20"/>
          <w:szCs w:val="20"/>
        </w:rPr>
        <w:t>cmdNext_</w:t>
      </w:r>
      <w:proofErr w:type="gramStart"/>
      <w:r w:rsidRPr="009249C3">
        <w:rPr>
          <w:rFonts w:ascii="Arial" w:eastAsia="Times New Roman" w:hAnsi="Arial" w:cs="Arial"/>
          <w:color w:val="0000FF"/>
          <w:sz w:val="20"/>
          <w:szCs w:val="20"/>
        </w:rPr>
        <w:t>Click</w:t>
      </w:r>
      <w:proofErr w:type="spellEnd"/>
      <w:r w:rsidRPr="009249C3">
        <w:rPr>
          <w:rFonts w:ascii="Arial" w:eastAsia="Times New Roman" w:hAnsi="Arial" w:cs="Arial"/>
          <w:color w:val="0000FF"/>
          <w:sz w:val="20"/>
          <w:szCs w:val="20"/>
        </w:rPr>
        <w:t>(</w:t>
      </w:r>
      <w:proofErr w:type="gramEnd"/>
      <w:r w:rsidRPr="009249C3">
        <w:rPr>
          <w:rFonts w:ascii="Arial" w:eastAsia="Times New Roman" w:hAnsi="Arial" w:cs="Arial"/>
          <w:color w:val="0000FF"/>
          <w:sz w:val="20"/>
          <w:szCs w:val="20"/>
        </w:rPr>
        <w:t>)</w:t>
      </w:r>
      <w:r w:rsidRPr="009249C3">
        <w:rPr>
          <w:rFonts w:ascii="Arial" w:eastAsia="Times New Roman" w:hAnsi="Arial" w:cs="Arial"/>
          <w:color w:val="0000FF"/>
          <w:sz w:val="20"/>
          <w:szCs w:val="20"/>
        </w:rPr>
        <w:br/>
        <w:t xml:space="preserve">If Not </w:t>
      </w:r>
      <w:proofErr w:type="spellStart"/>
      <w:r w:rsidRPr="009249C3">
        <w:rPr>
          <w:rFonts w:ascii="Arial" w:eastAsia="Times New Roman" w:hAnsi="Arial" w:cs="Arial"/>
          <w:color w:val="0000FF"/>
          <w:sz w:val="20"/>
          <w:szCs w:val="20"/>
        </w:rPr>
        <w:t>adoBooks.Recordset.EOF</w:t>
      </w:r>
      <w:proofErr w:type="spellEnd"/>
      <w:r w:rsidRPr="009249C3">
        <w:rPr>
          <w:rFonts w:ascii="Arial" w:eastAsia="Times New Roman" w:hAnsi="Arial" w:cs="Arial"/>
          <w:color w:val="0000FF"/>
          <w:sz w:val="20"/>
          <w:szCs w:val="20"/>
        </w:rPr>
        <w:t xml:space="preserve"> Then</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adoBooks.Recordset.MoveNext</w:t>
      </w:r>
      <w:proofErr w:type="spellEnd"/>
      <w:r w:rsidRPr="009249C3">
        <w:rPr>
          <w:rFonts w:ascii="Arial" w:eastAsia="Times New Roman" w:hAnsi="Arial" w:cs="Arial"/>
          <w:color w:val="0000FF"/>
          <w:sz w:val="20"/>
          <w:szCs w:val="20"/>
        </w:rPr>
        <w:br/>
        <w:t xml:space="preserve">If </w:t>
      </w:r>
      <w:proofErr w:type="spellStart"/>
      <w:r w:rsidRPr="009249C3">
        <w:rPr>
          <w:rFonts w:ascii="Arial" w:eastAsia="Times New Roman" w:hAnsi="Arial" w:cs="Arial"/>
          <w:color w:val="0000FF"/>
          <w:sz w:val="20"/>
          <w:szCs w:val="20"/>
        </w:rPr>
        <w:t>adoBooks.Recordset.EOF</w:t>
      </w:r>
      <w:proofErr w:type="spellEnd"/>
      <w:r w:rsidRPr="009249C3">
        <w:rPr>
          <w:rFonts w:ascii="Arial" w:eastAsia="Times New Roman" w:hAnsi="Arial" w:cs="Arial"/>
          <w:color w:val="0000FF"/>
          <w:sz w:val="20"/>
          <w:szCs w:val="20"/>
        </w:rPr>
        <w:t xml:space="preserve"> Then</w:t>
      </w:r>
      <w:r w:rsidRPr="009249C3">
        <w:rPr>
          <w:rFonts w:ascii="Arial" w:eastAsia="Times New Roman" w:hAnsi="Arial" w:cs="Arial"/>
          <w:color w:val="0000FF"/>
          <w:sz w:val="20"/>
          <w:szCs w:val="20"/>
        </w:rPr>
        <w:br/>
      </w:r>
      <w:proofErr w:type="spellStart"/>
      <w:r w:rsidRPr="009249C3">
        <w:rPr>
          <w:rFonts w:ascii="Arial" w:eastAsia="Times New Roman" w:hAnsi="Arial" w:cs="Arial"/>
          <w:color w:val="0000FF"/>
          <w:sz w:val="20"/>
          <w:szCs w:val="20"/>
        </w:rPr>
        <w:t>adoBooks.Recordset.MovePrevious</w:t>
      </w:r>
      <w:proofErr w:type="spellEnd"/>
      <w:r w:rsidRPr="009249C3">
        <w:rPr>
          <w:rFonts w:ascii="Arial" w:eastAsia="Times New Roman" w:hAnsi="Arial" w:cs="Arial"/>
          <w:color w:val="0000FF"/>
          <w:sz w:val="20"/>
          <w:szCs w:val="20"/>
        </w:rPr>
        <w:br/>
        <w:t>End If</w:t>
      </w:r>
      <w:r w:rsidRPr="009249C3">
        <w:rPr>
          <w:rFonts w:ascii="Arial" w:eastAsia="Times New Roman" w:hAnsi="Arial" w:cs="Arial"/>
          <w:color w:val="0000FF"/>
          <w:sz w:val="20"/>
          <w:szCs w:val="20"/>
        </w:rPr>
        <w:br/>
        <w:t>End If</w:t>
      </w:r>
      <w:r w:rsidRPr="009249C3">
        <w:rPr>
          <w:rFonts w:ascii="Arial" w:eastAsia="Times New Roman" w:hAnsi="Arial" w:cs="Arial"/>
          <w:color w:val="0000FF"/>
          <w:sz w:val="20"/>
          <w:szCs w:val="20"/>
        </w:rPr>
        <w:br/>
      </w:r>
      <w:r w:rsidRPr="009249C3">
        <w:rPr>
          <w:rFonts w:ascii="Arial" w:eastAsia="Times New Roman" w:hAnsi="Arial" w:cs="Arial"/>
          <w:color w:val="0000FF"/>
          <w:sz w:val="20"/>
          <w:szCs w:val="20"/>
        </w:rPr>
        <w:br/>
        <w:t>End Sub</w:t>
      </w:r>
    </w:p>
    <w:p w:rsidR="009249C3" w:rsidRPr="009249C3" w:rsidRDefault="009249C3" w:rsidP="009249C3">
      <w:pPr>
        <w:spacing w:after="0" w:line="240" w:lineRule="auto"/>
        <w:rPr>
          <w:rFonts w:ascii="Times New Roman" w:eastAsia="Times New Roman" w:hAnsi="Times New Roman" w:cs="Times New Roman"/>
          <w:sz w:val="24"/>
          <w:szCs w:val="24"/>
        </w:rPr>
      </w:pPr>
      <w:r w:rsidRPr="009249C3">
        <w:rPr>
          <w:rFonts w:ascii="Times New Roman" w:eastAsia="Times New Roman" w:hAnsi="Times New Roman" w:cs="Times New Roman"/>
          <w:sz w:val="24"/>
          <w:szCs w:val="24"/>
        </w:rPr>
        <w:t>- See more at: http://www.vbtutor.net/VB_Sample/dbase3.html#sthash.7rWfu0Va.dpuf</w:t>
      </w:r>
    </w:p>
    <w:p w:rsidR="00604BB2" w:rsidRDefault="00604BB2"/>
    <w:sectPr w:rsidR="00604BB2" w:rsidSect="00604B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49C3"/>
    <w:rsid w:val="00604BB2"/>
    <w:rsid w:val="0092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B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9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4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369146">
      <w:bodyDiv w:val="1"/>
      <w:marLeft w:val="0"/>
      <w:marRight w:val="0"/>
      <w:marTop w:val="0"/>
      <w:marBottom w:val="0"/>
      <w:divBdr>
        <w:top w:val="none" w:sz="0" w:space="0" w:color="auto"/>
        <w:left w:val="none" w:sz="0" w:space="0" w:color="auto"/>
        <w:bottom w:val="none" w:sz="0" w:space="0" w:color="auto"/>
        <w:right w:val="none" w:sz="0" w:space="0" w:color="auto"/>
      </w:divBdr>
      <w:divsChild>
        <w:div w:id="1140223027">
          <w:marLeft w:val="0"/>
          <w:marRight w:val="0"/>
          <w:marTop w:val="0"/>
          <w:marBottom w:val="0"/>
          <w:divBdr>
            <w:top w:val="none" w:sz="0" w:space="0" w:color="auto"/>
            <w:left w:val="none" w:sz="0" w:space="0" w:color="auto"/>
            <w:bottom w:val="none" w:sz="0" w:space="0" w:color="auto"/>
            <w:right w:val="none" w:sz="0" w:space="0" w:color="auto"/>
          </w:divBdr>
          <w:divsChild>
            <w:div w:id="15452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VM11</dc:creator>
  <cp:keywords/>
  <dc:description/>
  <cp:lastModifiedBy>VM11</cp:lastModifiedBy>
  <cp:revision>1</cp:revision>
  <dcterms:created xsi:type="dcterms:W3CDTF">2013-09-27T06:35:00Z</dcterms:created>
  <dcterms:modified xsi:type="dcterms:W3CDTF">2013-09-27T06:37:00Z</dcterms:modified>
</cp:coreProperties>
</file>