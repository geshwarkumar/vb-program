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F3" w:rsidRPr="00272FF3" w:rsidRDefault="00272FF3" w:rsidP="00272FF3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Arial" w:eastAsia="Times New Roman" w:hAnsi="Arial" w:cs="Arial"/>
          <w:color w:val="008000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21"/>
        <w:gridCol w:w="239"/>
      </w:tblGrid>
      <w:tr w:rsidR="00272FF3" w:rsidRPr="00272FF3" w:rsidTr="00272F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33875" cy="3914775"/>
                  <wp:effectExtent l="19050" t="0" r="9525" b="0"/>
                  <wp:docPr id="1" name="Picture 1" descr="http://www.vbtutor.net/VB_sample/Images/timebom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btutor.net/VB_sample/Images/timebom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391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0" w:author="Unknown">
              <w:r w:rsidRPr="00272F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  </w:t>
              </w:r>
            </w:ins>
            <w:r w:rsidRPr="00272F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72FF3" w:rsidRPr="00272FF3" w:rsidRDefault="00272FF3" w:rsidP="00272FF3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31"/>
        <w:gridCol w:w="2227"/>
      </w:tblGrid>
      <w:tr w:rsidR="00272FF3" w:rsidRPr="00272FF3" w:rsidTr="00272FF3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F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FF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The Interface</w:t>
            </w:r>
          </w:p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F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6275" cy="3305175"/>
                  <wp:effectExtent l="19050" t="0" r="9525" b="0"/>
                  <wp:docPr id="2" name="Picture 2" descr="http://www.vbtutor.net/VB_sample/Images/timebom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vbtutor.net/VB_sample/Images/timebom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F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72FF3" w:rsidRPr="00272FF3" w:rsidRDefault="00272FF3" w:rsidP="00272FF3">
            <w:pPr>
              <w:spacing w:beforeAutospacing="1" w:after="0" w:afterAutospacing="1" w:line="240" w:lineRule="auto"/>
              <w:rPr>
                <w:ins w:id="1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2" w:author="Unknown">
              <w:r w:rsidRPr="00272FF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 </w:t>
              </w:r>
            </w:ins>
            <w:r w:rsidRPr="00272F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2FF3" w:rsidRPr="00272FF3" w:rsidTr="00272FF3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ins w:id="3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4" w:author="Unknown">
              <w:r w:rsidRPr="00272FF3"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lastRenderedPageBreak/>
                <w:t xml:space="preserve">Bomb </w:t>
              </w:r>
              <w:proofErr w:type="spellStart"/>
              <w:r w:rsidRPr="00272FF3"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t>Sucessfully</w:t>
              </w:r>
              <w:proofErr w:type="spellEnd"/>
              <w:r w:rsidRPr="00272FF3"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t xml:space="preserve"> Deactivated</w:t>
              </w:r>
            </w:ins>
          </w:p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ins w:id="5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86275" cy="3305175"/>
                  <wp:effectExtent l="19050" t="0" r="9525" b="0"/>
                  <wp:docPr id="3" name="Picture 3" descr="http://www.vbtutor.net/VB_sample/Images/timebom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vbtutor.net/VB_sample/Images/timebom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2FF3" w:rsidRPr="00272FF3" w:rsidRDefault="00272FF3" w:rsidP="00272FF3">
            <w:pPr>
              <w:spacing w:before="100" w:beforeAutospacing="1" w:after="100" w:afterAutospacing="1" w:line="240" w:lineRule="auto"/>
              <w:jc w:val="center"/>
              <w:rPr>
                <w:ins w:id="6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7" w:author="Unknown">
              <w:r w:rsidRPr="00272FF3"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t>Deactivation Failed</w:t>
              </w:r>
            </w:ins>
          </w:p>
        </w:tc>
      </w:tr>
    </w:tbl>
    <w:p w:rsidR="00272FF3" w:rsidRPr="00272FF3" w:rsidRDefault="00272FF3" w:rsidP="00272F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72FF3" w:rsidRPr="00272FF3" w:rsidRDefault="00272FF3" w:rsidP="00272F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Arial" w:eastAsia="Times New Roman" w:hAnsi="Arial" w:cs="Arial"/>
          <w:b/>
          <w:bCs/>
          <w:sz w:val="24"/>
          <w:szCs w:val="24"/>
        </w:rPr>
        <w:t>The Code</w:t>
      </w:r>
    </w:p>
    <w:p w:rsidR="00272FF3" w:rsidRPr="00272FF3" w:rsidRDefault="00272FF3" w:rsidP="00272F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272FF3">
        <w:rPr>
          <w:rFonts w:ascii="Arial" w:eastAsia="Times New Roman" w:hAnsi="Arial" w:cs="Arial"/>
          <w:color w:val="008000"/>
          <w:sz w:val="20"/>
          <w:szCs w:val="20"/>
        </w:rPr>
        <w:t>'Declaring variables and constants</w:t>
      </w:r>
    </w:p>
    <w:p w:rsidR="00272FF3" w:rsidRPr="00272FF3" w:rsidRDefault="00272FF3" w:rsidP="00272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Arial" w:eastAsia="Times New Roman" w:hAnsi="Arial" w:cs="Arial"/>
          <w:sz w:val="20"/>
          <w:szCs w:val="20"/>
        </w:rPr>
        <w:t>Dim countdown As Integer</w:t>
      </w:r>
      <w:r w:rsidRPr="00272FF3">
        <w:rPr>
          <w:rFonts w:ascii="Arial" w:eastAsia="Times New Roman" w:hAnsi="Arial" w:cs="Arial"/>
          <w:sz w:val="20"/>
          <w:szCs w:val="20"/>
        </w:rPr>
        <w:br/>
        <w:t>Dim x As Integer</w:t>
      </w:r>
      <w:r w:rsidRPr="00272FF3">
        <w:rPr>
          <w:rFonts w:ascii="Arial" w:eastAsia="Times New Roman" w:hAnsi="Arial" w:cs="Arial"/>
          <w:sz w:val="20"/>
          <w:szCs w:val="20"/>
        </w:rPr>
        <w:br/>
        <w:t>Const code As Integer = 398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 xml:space="preserve">Private Sub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Form_Load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()</w:t>
      </w:r>
      <w:r w:rsidRPr="00272FF3">
        <w:rPr>
          <w:rFonts w:ascii="Arial" w:eastAsia="Times New Roman" w:hAnsi="Arial" w:cs="Arial"/>
          <w:sz w:val="20"/>
          <w:szCs w:val="20"/>
        </w:rPr>
        <w:br/>
        <w:t>Timer1.Enabled = True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color w:val="008000"/>
          <w:sz w:val="20"/>
          <w:szCs w:val="20"/>
        </w:rPr>
        <w:t>'To generate a three-digit random password</w:t>
      </w:r>
      <w:r w:rsidRPr="00272FF3">
        <w:rPr>
          <w:rFonts w:ascii="Arial" w:eastAsia="Times New Roman" w:hAnsi="Arial" w:cs="Arial"/>
          <w:sz w:val="20"/>
          <w:szCs w:val="20"/>
        </w:rPr>
        <w:br/>
        <w:t>Randomize Timer</w:t>
      </w:r>
      <w:r w:rsidRPr="00272FF3">
        <w:rPr>
          <w:rFonts w:ascii="Arial" w:eastAsia="Times New Roman" w:hAnsi="Arial" w:cs="Arial"/>
          <w:sz w:val="20"/>
          <w:szCs w:val="20"/>
        </w:rPr>
        <w:br/>
        <w:t xml:space="preserve">code =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Rnd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* 1000)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True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Lbl_Status.Caption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Str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$(code)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 xml:space="preserve">Private Sub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Lbl_Confirm_Click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()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color w:val="008000"/>
          <w:sz w:val="20"/>
          <w:szCs w:val="20"/>
        </w:rPr>
        <w:t>'To compare the password entered to the generated password</w:t>
      </w:r>
      <w:r w:rsidRPr="00272FF3">
        <w:rPr>
          <w:rFonts w:ascii="Arial" w:eastAsia="Times New Roman" w:hAnsi="Arial" w:cs="Arial"/>
          <w:color w:val="008000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y = Trim(Text1.Text) + Trim(Text2.Text) + Trim(Text3.Text)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If y = code Then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True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Lbl_Status.Caption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"Deactivation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Sucessful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!"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Timer1.Enabled = False</w:t>
      </w:r>
      <w:r w:rsidRPr="00272FF3">
        <w:rPr>
          <w:rFonts w:ascii="Arial" w:eastAsia="Times New Roman" w:hAnsi="Arial" w:cs="Arial"/>
          <w:sz w:val="20"/>
          <w:szCs w:val="20"/>
        </w:rPr>
        <w:br/>
        <w:t>Else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True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Lbl_Status.Caption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"Wrong Password! Reset and Try again!"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If</w:t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  <w:t xml:space="preserve">Private Sub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Lbl_Reset_</w:t>
      </w:r>
      <w:proofErr w:type="gramStart"/>
      <w:r w:rsidRPr="00272FF3">
        <w:rPr>
          <w:rFonts w:ascii="Arial" w:eastAsia="Times New Roman" w:hAnsi="Arial" w:cs="Arial"/>
          <w:sz w:val="20"/>
          <w:szCs w:val="20"/>
        </w:rPr>
        <w:t>Click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72FF3">
        <w:rPr>
          <w:rFonts w:ascii="Arial" w:eastAsia="Times New Roman" w:hAnsi="Arial" w:cs="Arial"/>
          <w:sz w:val="20"/>
          <w:szCs w:val="20"/>
        </w:rPr>
        <w:t>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False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Text1.Text = ""</w:t>
      </w:r>
      <w:r w:rsidRPr="00272FF3">
        <w:rPr>
          <w:rFonts w:ascii="Arial" w:eastAsia="Times New Roman" w:hAnsi="Arial" w:cs="Arial"/>
          <w:sz w:val="20"/>
          <w:szCs w:val="20"/>
        </w:rPr>
        <w:br/>
        <w:t>Text2.Text = ""</w:t>
      </w:r>
      <w:r w:rsidRPr="00272FF3">
        <w:rPr>
          <w:rFonts w:ascii="Arial" w:eastAsia="Times New Roman" w:hAnsi="Arial" w:cs="Arial"/>
          <w:sz w:val="20"/>
          <w:szCs w:val="20"/>
        </w:rPr>
        <w:br/>
        <w:t>Text3.Text = ""</w:t>
      </w:r>
      <w:r w:rsidRPr="00272FF3">
        <w:rPr>
          <w:rFonts w:ascii="Arial" w:eastAsia="Times New Roman" w:hAnsi="Arial" w:cs="Arial"/>
          <w:sz w:val="20"/>
          <w:szCs w:val="20"/>
        </w:rPr>
        <w:br/>
        <w:t>Text1.SetFocus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Private Sub Text1_Change()</w:t>
      </w:r>
      <w:r w:rsidRPr="00272FF3">
        <w:rPr>
          <w:rFonts w:ascii="Arial" w:eastAsia="Times New Roman" w:hAnsi="Arial" w:cs="Arial"/>
          <w:sz w:val="20"/>
          <w:szCs w:val="20"/>
        </w:rPr>
        <w:br/>
        <w:t>If Text1.Text &lt;&gt; "" Then</w:t>
      </w:r>
      <w:r w:rsidRPr="00272FF3">
        <w:rPr>
          <w:rFonts w:ascii="Arial" w:eastAsia="Times New Roman" w:hAnsi="Arial" w:cs="Arial"/>
          <w:sz w:val="20"/>
          <w:szCs w:val="20"/>
        </w:rPr>
        <w:br/>
        <w:t>Text2.SetFocus</w:t>
      </w:r>
      <w:r w:rsidRPr="00272FF3">
        <w:rPr>
          <w:rFonts w:ascii="Arial" w:eastAsia="Times New Roman" w:hAnsi="Arial" w:cs="Arial"/>
          <w:sz w:val="20"/>
          <w:szCs w:val="20"/>
        </w:rPr>
        <w:br/>
        <w:t>End If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lastRenderedPageBreak/>
        <w:br/>
        <w:t>Private Sub Text2_Change()</w:t>
      </w:r>
      <w:r w:rsidRPr="00272FF3">
        <w:rPr>
          <w:rFonts w:ascii="Arial" w:eastAsia="Times New Roman" w:hAnsi="Arial" w:cs="Arial"/>
          <w:sz w:val="20"/>
          <w:szCs w:val="20"/>
        </w:rPr>
        <w:br/>
        <w:t>If Text2.Text &lt;&gt; "" Then</w:t>
      </w:r>
      <w:r w:rsidRPr="00272FF3">
        <w:rPr>
          <w:rFonts w:ascii="Arial" w:eastAsia="Times New Roman" w:hAnsi="Arial" w:cs="Arial"/>
          <w:sz w:val="20"/>
          <w:szCs w:val="20"/>
        </w:rPr>
        <w:br/>
        <w:t>Text3.SetFocus</w:t>
      </w:r>
      <w:r w:rsidRPr="00272FF3">
        <w:rPr>
          <w:rFonts w:ascii="Arial" w:eastAsia="Times New Roman" w:hAnsi="Arial" w:cs="Arial"/>
          <w:sz w:val="20"/>
          <w:szCs w:val="20"/>
        </w:rPr>
        <w:br/>
        <w:t>End If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Private Sub Timer1_Timer()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color w:val="008000"/>
          <w:sz w:val="20"/>
          <w:szCs w:val="20"/>
        </w:rPr>
        <w:t xml:space="preserve">'To display countdown time. </w:t>
      </w:r>
      <w:proofErr w:type="gramStart"/>
      <w:r w:rsidRPr="00272FF3">
        <w:rPr>
          <w:rFonts w:ascii="Arial" w:eastAsia="Times New Roman" w:hAnsi="Arial" w:cs="Arial"/>
          <w:color w:val="008000"/>
          <w:sz w:val="20"/>
          <w:szCs w:val="20"/>
        </w:rPr>
        <w:t>if</w:t>
      </w:r>
      <w:proofErr w:type="gramEnd"/>
      <w:r w:rsidRPr="00272FF3">
        <w:rPr>
          <w:rFonts w:ascii="Arial" w:eastAsia="Times New Roman" w:hAnsi="Arial" w:cs="Arial"/>
          <w:color w:val="008000"/>
          <w:sz w:val="20"/>
          <w:szCs w:val="20"/>
        </w:rPr>
        <w:t xml:space="preserve"> it is equal to 0, it sets off the destruction procedure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countdown = 60 - x</w:t>
      </w:r>
      <w:r w:rsidRPr="00272FF3">
        <w:rPr>
          <w:rFonts w:ascii="Arial" w:eastAsia="Times New Roman" w:hAnsi="Arial" w:cs="Arial"/>
          <w:sz w:val="20"/>
          <w:szCs w:val="20"/>
        </w:rPr>
        <w:br/>
        <w:t>If countdown &lt;= 60 And countdown &gt; -1 Then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Lbl_Timer.Caption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Str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$(countdown)</w:t>
      </w:r>
      <w:r w:rsidRPr="00272FF3">
        <w:rPr>
          <w:rFonts w:ascii="Arial" w:eastAsia="Times New Roman" w:hAnsi="Arial" w:cs="Arial"/>
          <w:sz w:val="20"/>
          <w:szCs w:val="20"/>
        </w:rPr>
        <w:br/>
        <w:t>x = x + 1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ElseIf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countdown &lt; 0 Then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Timer1.Enabled = False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destruction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If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Sub destruction( )</w:t>
      </w:r>
    </w:p>
    <w:p w:rsidR="00272FF3" w:rsidRPr="00272FF3" w:rsidRDefault="00272FF3" w:rsidP="00272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True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Lbl_Status.Caption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"Deactivation Fail!"</w:t>
      </w:r>
      <w:r w:rsidRPr="00272FF3">
        <w:rPr>
          <w:rFonts w:ascii="Arial" w:eastAsia="Times New Roman" w:hAnsi="Arial" w:cs="Arial"/>
          <w:sz w:val="20"/>
          <w:szCs w:val="20"/>
        </w:rPr>
        <w:br/>
        <w:t>Image2.Visible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Text1.Visible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Text2.Visible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Text3.Visible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Lbl_Timer.Visible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= False</w:t>
      </w:r>
      <w:r w:rsidRPr="00272FF3">
        <w:rPr>
          <w:rFonts w:ascii="Arial" w:eastAsia="Times New Roman" w:hAnsi="Arial" w:cs="Arial"/>
          <w:sz w:val="20"/>
          <w:szCs w:val="20"/>
        </w:rPr>
        <w:br/>
        <w:t>Label2.Visible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Shape1.Visible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Image1.Visible = True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MMControl1.Notify = False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MMControl1.Wait = True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MMControl1.Shareable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MMControl1.DeviceType = "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WaveAudio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"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MMControl1.FileName = "MMControl1.Notify = False"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MMControl1.Wait = True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MMControl1.Shareable = False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MMControl1.DeviceType = "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WaveAudio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"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MMControl1.FileName = "C:\Documents and Settings\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Voon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Kiong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Liew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>\My Documents\</w:t>
      </w:r>
      <w:proofErr w:type="spellStart"/>
      <w:r w:rsidRPr="00272FF3">
        <w:rPr>
          <w:rFonts w:ascii="Arial" w:eastAsia="Times New Roman" w:hAnsi="Arial" w:cs="Arial"/>
          <w:sz w:val="20"/>
          <w:szCs w:val="20"/>
        </w:rPr>
        <w:t>Liew</w:t>
      </w:r>
      <w:proofErr w:type="spellEnd"/>
      <w:r w:rsidRPr="00272FF3">
        <w:rPr>
          <w:rFonts w:ascii="Arial" w:eastAsia="Times New Roman" w:hAnsi="Arial" w:cs="Arial"/>
          <w:sz w:val="20"/>
          <w:szCs w:val="20"/>
        </w:rPr>
        <w:t xml:space="preserve"> Folder\VB program\audio\bomb.wav"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MMControl1.Command = "Open"</w:t>
      </w:r>
      <w:r w:rsidRPr="00272FF3">
        <w:rPr>
          <w:rFonts w:ascii="Arial" w:eastAsia="Times New Roman" w:hAnsi="Arial" w:cs="Arial"/>
          <w:sz w:val="20"/>
          <w:szCs w:val="20"/>
        </w:rPr>
        <w:br/>
        <w:t>MMControl1.Command = "Play"</w:t>
      </w:r>
      <w:r w:rsidRPr="00272FF3">
        <w:rPr>
          <w:rFonts w:ascii="Arial" w:eastAsia="Times New Roman" w:hAnsi="Arial" w:cs="Arial"/>
          <w:sz w:val="20"/>
          <w:szCs w:val="20"/>
        </w:rPr>
        <w:br/>
      </w:r>
      <w:r w:rsidRPr="00272FF3">
        <w:rPr>
          <w:rFonts w:ascii="Arial" w:eastAsia="Times New Roman" w:hAnsi="Arial" w:cs="Arial"/>
          <w:sz w:val="20"/>
          <w:szCs w:val="20"/>
        </w:rPr>
        <w:br/>
        <w:t>End Sub</w:t>
      </w:r>
    </w:p>
    <w:p w:rsidR="00272FF3" w:rsidRPr="00272FF3" w:rsidRDefault="00272FF3" w:rsidP="00272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FF3">
        <w:rPr>
          <w:rFonts w:ascii="Times New Roman" w:eastAsia="Times New Roman" w:hAnsi="Times New Roman" w:cs="Times New Roman"/>
          <w:sz w:val="24"/>
          <w:szCs w:val="24"/>
        </w:rPr>
        <w:lastRenderedPageBreak/>
        <w:t>- See more at: http://www.vbtutor.net/VB_Sample/timebomb.htm#sthash.PQYM5X1T.dpuf</w:t>
      </w:r>
    </w:p>
    <w:p w:rsidR="00604BB2" w:rsidRDefault="00604BB2"/>
    <w:sectPr w:rsidR="00604BB2" w:rsidSect="006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FF3"/>
    <w:rsid w:val="00272FF3"/>
    <w:rsid w:val="0060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89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30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697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2013-09-27T06:25:00Z</dcterms:created>
  <dcterms:modified xsi:type="dcterms:W3CDTF">2013-09-27T06:27:00Z</dcterms:modified>
</cp:coreProperties>
</file>