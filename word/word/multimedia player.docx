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6"/>
        <w:gridCol w:w="9222"/>
      </w:tblGrid>
      <w:tr w:rsidR="00554830" w:rsidRPr="00554830" w:rsidTr="00554830">
        <w:trPr>
          <w:tblCellSpacing w:w="22" w:type="dxa"/>
          <w:jc w:val="center"/>
        </w:trPr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before="100" w:beforeAutospacing="1" w:after="100" w:afterAutospacing="1" w:line="240" w:lineRule="auto"/>
              <w:rPr>
                <w:ins w:id="0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1" w:author="Unknown"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Private Sub Combo1_Change()</w:t>
              </w:r>
            </w:ins>
          </w:p>
          <w:p w:rsidR="00554830" w:rsidRPr="00554830" w:rsidRDefault="00554830" w:rsidP="00554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2" w:author="Unknown"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If </w:t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ListIndex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= 0 Then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File1.Pattern = ("*.wav")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ElseIf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ListIndex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= 1 Then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File1.Pattern = ("*.mid")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ElseIf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ListIndex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= 2 Then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File1.Pattern = ("*.</w:t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avi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")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ElseIf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ListIndex</w:t>
              </w:r>
              <w:proofErr w:type="spellEnd"/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 xml:space="preserve"> = 3 Then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File1.Pattern = ("*.mpeg;*.mpg;*.mp3")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Else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Fiel1.Pattern = ("*.*")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End If</w:t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</w:r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br/>
                <w:t>End Sub</w:t>
              </w:r>
            </w:ins>
          </w:p>
        </w:tc>
      </w:tr>
    </w:tbl>
    <w:p w:rsidR="00554830" w:rsidRPr="00554830" w:rsidRDefault="00554830" w:rsidP="00554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30">
        <w:rPr>
          <w:rFonts w:ascii="Arial" w:eastAsia="Times New Roman" w:hAnsi="Arial" w:cs="Arial"/>
          <w:sz w:val="20"/>
          <w:szCs w:val="20"/>
        </w:rPr>
        <w:t>The procedure to allow</w:t>
      </w:r>
      <w:proofErr w:type="gramStart"/>
      <w:r w:rsidRPr="00554830">
        <w:rPr>
          <w:rFonts w:ascii="Arial" w:eastAsia="Times New Roman" w:hAnsi="Arial" w:cs="Arial"/>
          <w:sz w:val="20"/>
          <w:szCs w:val="20"/>
        </w:rPr>
        <w:t>  the</w:t>
      </w:r>
      <w:proofErr w:type="gramEnd"/>
      <w:r w:rsidRPr="00554830">
        <w:rPr>
          <w:rFonts w:ascii="Arial" w:eastAsia="Times New Roman" w:hAnsi="Arial" w:cs="Arial"/>
          <w:sz w:val="20"/>
          <w:szCs w:val="20"/>
        </w:rPr>
        <w:t xml:space="preserve"> user to search for a particular media file in a certain folder is as follow:</w:t>
      </w:r>
    </w:p>
    <w:tbl>
      <w:tblPr>
        <w:tblW w:w="5000" w:type="pct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157"/>
        <w:gridCol w:w="351"/>
      </w:tblGrid>
      <w:tr w:rsidR="00554830" w:rsidRPr="00554830" w:rsidTr="00554830">
        <w:trPr>
          <w:tblCellSpacing w:w="22" w:type="dxa"/>
          <w:jc w:val="center"/>
        </w:trPr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30">
              <w:rPr>
                <w:rFonts w:ascii="Arial" w:eastAsia="Times New Roman" w:hAnsi="Arial" w:cs="Arial"/>
                <w:sz w:val="20"/>
                <w:szCs w:val="20"/>
              </w:rPr>
              <w:t>Private Sub File1_Click()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If Combo1.ListIndex = 0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File1.Pattern = ("*.wav")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ElseIf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 xml:space="preserve"> Combo1.ListIndex = 1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File1.Pattern = ("*.mid")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ElseIf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 xml:space="preserve"> Combo1.ListIndex = 2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File1.Pattern = ("*.</w:t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avi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")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ElseIf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 xml:space="preserve"> Combo1.ListIndex = 3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File1.Pattern = ("*.mpeg;*.mpg;*.mp3")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Else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File1.Pattern = ("*.*")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If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If Right(File1.Path, 1) &lt;&gt; "\"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filenam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 xml:space="preserve"> = File1.Path + "\" + File1.FileName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Else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filenam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 xml:space="preserve"> = File1.Path + File1.FileName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If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Text1.Text = </w:t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filenam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Sub</w:t>
            </w:r>
          </w:p>
        </w:tc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after="0" w:line="240" w:lineRule="auto"/>
              <w:rPr>
                <w:ins w:id="3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4" w:author="Unknown">
              <w:r w:rsidRPr="005548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</w:t>
              </w:r>
            </w:ins>
            <w:r w:rsidRPr="00554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54830" w:rsidRPr="00554830" w:rsidRDefault="00554830" w:rsidP="00554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30">
        <w:rPr>
          <w:rFonts w:ascii="Arial" w:eastAsia="Times New Roman" w:hAnsi="Arial" w:cs="Arial"/>
          <w:sz w:val="20"/>
          <w:szCs w:val="20"/>
        </w:rPr>
        <w:t>The procedure to open the selected media file is as follow:</w:t>
      </w:r>
    </w:p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13"/>
        <w:gridCol w:w="425"/>
      </w:tblGrid>
      <w:tr w:rsidR="00554830" w:rsidRPr="00554830" w:rsidTr="00554830">
        <w:trPr>
          <w:tblCellSpacing w:w="22" w:type="dxa"/>
        </w:trPr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Private Sub </w:t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Open_Click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()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If Combo1.ListIndex = 0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MMControl1.DeviceType = "</w:t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WaveAudio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If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If Combo1.ListIndex = 1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MMControl1.DeviceType = "Sequencer"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If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If Combo1.ListIndex = 2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MMControl1.DeviceType = "</w:t>
            </w:r>
            <w:proofErr w:type="spellStart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AVIVideo</w:t>
            </w:r>
            <w:proofErr w:type="spellEnd"/>
            <w:r w:rsidRPr="00554830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If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If Combo1.ListIndex = 3 Then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MMControl1.DeviceType = ""</w:t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4830">
              <w:rPr>
                <w:rFonts w:ascii="Arial" w:eastAsia="Times New Roman" w:hAnsi="Arial" w:cs="Arial"/>
                <w:sz w:val="20"/>
                <w:szCs w:val="20"/>
              </w:rPr>
              <w:br/>
              <w:t>End If</w:t>
            </w:r>
          </w:p>
          <w:p w:rsidR="00554830" w:rsidRPr="00554830" w:rsidRDefault="00554830" w:rsidP="00554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after="0" w:line="240" w:lineRule="auto"/>
              <w:rPr>
                <w:ins w:id="5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6" w:author="Unknown">
              <w:r w:rsidRPr="00554830">
                <w:rPr>
                  <w:rFonts w:ascii="Arial" w:eastAsia="Times New Roman" w:hAnsi="Arial" w:cs="Arial"/>
                  <w:sz w:val="20"/>
                  <w:szCs w:val="20"/>
                </w:rPr>
                <w:t> </w:t>
              </w:r>
            </w:ins>
            <w:r w:rsidRPr="005548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554830" w:rsidRPr="00554830" w:rsidRDefault="00554830" w:rsidP="0055483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7"/>
        <w:gridCol w:w="9303"/>
      </w:tblGrid>
      <w:tr w:rsidR="00554830" w:rsidRPr="00554830" w:rsidTr="0055483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54830" w:rsidRPr="00554830" w:rsidRDefault="00554830" w:rsidP="00554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54830" w:rsidRPr="00554830" w:rsidRDefault="00554830" w:rsidP="005548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The Interface</w:t>
            </w:r>
          </w:p>
          <w:p w:rsidR="00554830" w:rsidRPr="00554830" w:rsidRDefault="00554830" w:rsidP="005548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200775" cy="4819650"/>
                  <wp:effectExtent l="19050" t="0" r="9525" b="0"/>
                  <wp:docPr id="1" name="Picture 1" descr="http://www.vbtutor.net/VB_Sample/multi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vbtutor.net/VB_Sample/multi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830" w:rsidRPr="00554830" w:rsidRDefault="00554830" w:rsidP="00554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30">
        <w:rPr>
          <w:rFonts w:ascii="Arial" w:eastAsia="Times New Roman" w:hAnsi="Arial" w:cs="Arial"/>
          <w:b/>
          <w:bCs/>
          <w:sz w:val="24"/>
          <w:szCs w:val="24"/>
        </w:rPr>
        <w:t>The code</w:t>
      </w:r>
    </w:p>
    <w:p w:rsidR="00554830" w:rsidRPr="00554830" w:rsidRDefault="00554830" w:rsidP="00554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Private Sub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Form_Load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Left = (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Screen.Width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- Width) \ 2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Top = (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Screen.Height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- Height) \ 2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'To offer the user selection of media files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Combo1.Text = "*.wav"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Combo1.AddItem "*.wav"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Combo1.AddItem "*.mid"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Combo1.AddItem "*.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Combo1.AddItem "*.mpeg;*.mpg;*.mp3"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Combo1.AddItem "All files"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Private Sub Combo1_Change()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'To allow the user to select a particular media file type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ListIndex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= 0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("*.wav")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ListIndex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= 1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("*.mid")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ListIndex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= 2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ListIndex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= 3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("*.mpeg;*.mpg;*.mp3")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Fiel1.Pattern = ("*.*")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Private Sub Dir1_Change()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File1.Path = Dir1.Path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Combo1.ListIndex = 0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("*.wav")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Combo1.ListIndex = 1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("*.mid")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Combo1.ListIndex = 2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Combo1.ListIndex = 3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("*.mpeg;*.mpg;*.mp3")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("*.*")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Private Sub Drive1_Change()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lastRenderedPageBreak/>
        <w:t>Dir1.Path = Drive1.Drive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Private Sub File1_Click()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'Allows the user to select a particular media file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Combo1.ListIndex = 0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("*.wav")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Combo1.ListIndex = 1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("*.mid")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Combo1.ListIndex = 2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Combo1.ListIndex = 3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("*.mpeg;*.mpg;*.mp3")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File1.Pattern = ("*.*")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Right(File1.Path, 1) &lt;&gt; "\"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filenam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= File1.Path + "\" + File1.FileName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filenam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 xml:space="preserve"> = File1.Path + File1.FileName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 xml:space="preserve">Text1.Text =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filenam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Sub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Open_Click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Combo1.ListIndex = 0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MMControl1.DeviceType = "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WaveAudio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Combo1.ListIndex = 1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MMControl1.DeviceType = "Sequencer"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Combo1.ListIndex = 2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MMControl1.DeviceType = "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AVIVideo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Combo1.ListIndex = 3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MMControl1.DeviceType = ""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MMControl1.FileName = Text1.Text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MMControl1.Command = "Open"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lastRenderedPageBreak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Sub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play_Click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Timer1.Enabled = True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MMControl1.Command = "Play"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MMControl1.hWndDisplay = Picture1.hWnd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Sub </w:t>
      </w:r>
      <w:proofErr w:type="spellStart"/>
      <w:r w:rsidRPr="00554830">
        <w:rPr>
          <w:rFonts w:ascii="Times New Roman" w:eastAsia="Times New Roman" w:hAnsi="Times New Roman" w:cs="Times New Roman"/>
          <w:sz w:val="24"/>
          <w:szCs w:val="24"/>
        </w:rPr>
        <w:t>Stop_Click</w:t>
      </w:r>
      <w:proofErr w:type="spellEnd"/>
      <w:r w:rsidRPr="0055483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MMControl1.Mode = 524 Then Exit Sub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If MMControl1.Mode &lt;&gt; 525 Then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MMControl1.Wait = True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MMControl1.Command = "Stop"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MMControl1.Wait = True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MMControl1.Command = "Close"</w:t>
      </w:r>
      <w:r w:rsidRPr="00554830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</w:p>
    <w:p w:rsidR="00554830" w:rsidRPr="00554830" w:rsidRDefault="00554830" w:rsidP="0055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830">
        <w:rPr>
          <w:rFonts w:ascii="Times New Roman" w:eastAsia="Times New Roman" w:hAnsi="Times New Roman" w:cs="Times New Roman"/>
          <w:sz w:val="24"/>
          <w:szCs w:val="24"/>
        </w:rPr>
        <w:t>- See more at: http://www.vbtutor.net/VB_Sample/multimp.htm#sthash.rcOG6g0d.dpuf</w:t>
      </w:r>
    </w:p>
    <w:p w:rsidR="00604BB2" w:rsidRDefault="00604BB2"/>
    <w:sectPr w:rsidR="00604BB2" w:rsidSect="0060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830"/>
    <w:rsid w:val="00554830"/>
    <w:rsid w:val="0060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85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2013-09-27T06:39:00Z</dcterms:created>
  <dcterms:modified xsi:type="dcterms:W3CDTF">2013-09-27T06:40:00Z</dcterms:modified>
</cp:coreProperties>
</file>